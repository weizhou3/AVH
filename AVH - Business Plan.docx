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DD138" w14:textId="3CC0118C" w:rsidR="00F164FE" w:rsidRDefault="00C8628A" w:rsidP="008E72F5">
      <w:pPr>
        <w:ind w:left="2880" w:firstLine="720"/>
      </w:pPr>
      <w:r>
        <w:rPr>
          <w:noProof/>
          <w:lang w:val="en-US" w:eastAsia="en-US"/>
        </w:rPr>
        <mc:AlternateContent>
          <mc:Choice Requires="wpg">
            <w:drawing>
              <wp:anchor distT="0" distB="0" distL="114300" distR="114300" simplePos="0" relativeHeight="251657216" behindDoc="0" locked="0" layoutInCell="0" allowOverlap="1" wp14:anchorId="519F3672" wp14:editId="0A2807CE">
                <wp:simplePos x="0" y="0"/>
                <wp:positionH relativeFrom="page">
                  <wp:posOffset>4381500</wp:posOffset>
                </wp:positionH>
                <wp:positionV relativeFrom="page">
                  <wp:posOffset>-37465</wp:posOffset>
                </wp:positionV>
                <wp:extent cx="3776980" cy="10274300"/>
                <wp:effectExtent l="0" t="10160" r="13970" b="21590"/>
                <wp:wrapNone/>
                <wp:docPr id="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6980" cy="10274300"/>
                          <a:chOff x="7329" y="0"/>
                          <a:chExt cx="4911" cy="15840"/>
                        </a:xfrm>
                      </wpg:grpSpPr>
                      <wpg:grpSp>
                        <wpg:cNvPr id="4" name="Group 27"/>
                        <wpg:cNvGrpSpPr>
                          <a:grpSpLocks/>
                        </wpg:cNvGrpSpPr>
                        <wpg:grpSpPr bwMode="auto">
                          <a:xfrm>
                            <a:off x="7344" y="0"/>
                            <a:ext cx="4896" cy="15840"/>
                            <a:chOff x="7560" y="0"/>
                            <a:chExt cx="4700" cy="15840"/>
                          </a:xfrm>
                        </wpg:grpSpPr>
                        <wps:wsp>
                          <wps:cNvPr id="5" name="Rectangle 28"/>
                          <wps:cNvSpPr>
                            <a:spLocks noChangeArrowheads="1"/>
                          </wps:cNvSpPr>
                          <wps:spPr bwMode="auto">
                            <a:xfrm>
                              <a:off x="7755" y="0"/>
                              <a:ext cx="4505" cy="15840"/>
                            </a:xfrm>
                            <a:prstGeom prst="rect">
                              <a:avLst/>
                            </a:prstGeom>
                            <a:gradFill rotWithShape="0">
                              <a:gsLst>
                                <a:gs pos="0">
                                  <a:srgbClr val="8064A2"/>
                                </a:gs>
                                <a:gs pos="100000">
                                  <a:srgbClr val="5E4878"/>
                                </a:gs>
                              </a:gsLst>
                              <a:path path="shape">
                                <a:fillToRect l="50000" t="50000" r="50000" b="50000"/>
                              </a:path>
                            </a:gradFill>
                            <a:ln>
                              <a:noFill/>
                            </a:ln>
                            <a:effectLst>
                              <a:outerShdw dist="28398" dir="3806097" algn="ctr" rotWithShape="0">
                                <a:srgbClr val="3F3151"/>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 name="Rectangle 29"/>
                          <wps:cNvSpPr>
                            <a:spLocks noChangeArrowheads="1"/>
                          </wps:cNvSpPr>
                          <wps:spPr bwMode="auto">
                            <a:xfrm>
                              <a:off x="7560" y="8"/>
                              <a:ext cx="195" cy="15825"/>
                            </a:xfrm>
                            <a:prstGeom prst="rect">
                              <a:avLst/>
                            </a:prstGeom>
                            <a:gradFill rotWithShape="0">
                              <a:gsLst>
                                <a:gs pos="0">
                                  <a:srgbClr val="FFFFFF">
                                    <a:alpha val="79999"/>
                                  </a:srgbClr>
                                </a:gs>
                                <a:gs pos="100000">
                                  <a:srgbClr val="D6E3BC">
                                    <a:alpha val="79999"/>
                                  </a:srgbClr>
                                </a:gs>
                              </a:gsLst>
                              <a:lin ang="5400000" scaled="1"/>
                            </a:gradFill>
                            <a:ln w="12700">
                              <a:solidFill>
                                <a:srgbClr val="C2D69B"/>
                              </a:solidFill>
                              <a:miter lim="800000"/>
                              <a:headEnd/>
                              <a:tailEnd/>
                            </a:ln>
                            <a:effectLst>
                              <a:outerShdw dist="28398" dir="3806097" algn="ctr" rotWithShape="0">
                                <a:srgbClr val="4E6128">
                                  <a:alpha val="50000"/>
                                </a:srgbClr>
                              </a:outerShdw>
                            </a:effectLst>
                          </wps:spPr>
                          <wps:bodyPr rot="0" vert="horz" wrap="square" lIns="91440" tIns="45720" rIns="91440" bIns="45720" anchor="ctr" anchorCtr="0" upright="1">
                            <a:noAutofit/>
                          </wps:bodyPr>
                        </wps:wsp>
                      </wpg:grpSp>
                      <wps:wsp>
                        <wps:cNvPr id="7" name="Rectangle 30"/>
                        <wps:cNvSpPr>
                          <a:spLocks noChangeArrowheads="1"/>
                        </wps:cNvSpPr>
                        <wps:spPr bwMode="auto">
                          <a:xfrm>
                            <a:off x="7344" y="0"/>
                            <a:ext cx="1180" cy="1665"/>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2E48F03B" w14:textId="77777777" w:rsidR="00334A03" w:rsidRPr="001516C9" w:rsidRDefault="00334A03">
                              <w:pPr>
                                <w:pStyle w:val="NoSpacing"/>
                                <w:rPr>
                                  <w:b/>
                                  <w:bCs/>
                                  <w:color w:val="FFFFFF"/>
                                  <w:sz w:val="96"/>
                                  <w:szCs w:val="96"/>
                                </w:rPr>
                              </w:pPr>
                            </w:p>
                          </w:txbxContent>
                        </wps:txbx>
                        <wps:bodyPr rot="0" vert="horz" wrap="none" lIns="365760" tIns="182880" rIns="182880" bIns="182880" anchor="b" anchorCtr="0" upright="1">
                          <a:spAutoFit/>
                        </wps:bodyPr>
                      </wps:wsp>
                      <wps:wsp>
                        <wps:cNvPr id="8" name="Rectangle 31"/>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67ADCEE3" w14:textId="77777777" w:rsidR="00334A03" w:rsidRPr="001516C9" w:rsidRDefault="00334A03" w:rsidP="00F164FE">
                              <w:pPr>
                                <w:pStyle w:val="Subtitle2"/>
                                <w:jc w:val="left"/>
                                <w:rPr>
                                  <w:rStyle w:val="Bold"/>
                                  <w:rFonts w:ascii="Verdana" w:hAnsi="Verdana"/>
                                  <w:color w:val="FFFFFF"/>
                                  <w:sz w:val="22"/>
                                  <w:szCs w:val="22"/>
                                  <w:lang w:val="en-CA"/>
                                </w:rPr>
                              </w:pPr>
                              <w:r w:rsidRPr="001516C9">
                                <w:rPr>
                                  <w:rStyle w:val="Bold"/>
                                  <w:rFonts w:ascii="Verdana" w:hAnsi="Verdana"/>
                                  <w:color w:val="FFFFFF"/>
                                  <w:sz w:val="22"/>
                                  <w:szCs w:val="22"/>
                                  <w:lang w:val="en-CA"/>
                                </w:rPr>
                                <w:t>Prepared for:</w:t>
                              </w:r>
                            </w:p>
                            <w:p w14:paraId="11E6D640" w14:textId="77777777" w:rsidR="00334A03" w:rsidRPr="002944F1" w:rsidRDefault="00AC56E4" w:rsidP="00F164FE">
                              <w:pPr>
                                <w:pStyle w:val="Subtitle2"/>
                                <w:jc w:val="left"/>
                                <w:rPr>
                                  <w:rStyle w:val="Bold"/>
                                  <w:rFonts w:ascii="Verdana" w:hAnsi="Verdana"/>
                                  <w:b w:val="0"/>
                                  <w:color w:val="FFFFFF"/>
                                  <w:sz w:val="22"/>
                                  <w:szCs w:val="22"/>
                                  <w:lang w:val="en-CA"/>
                                </w:rPr>
                              </w:pPr>
                              <w:r>
                                <w:rPr>
                                  <w:rStyle w:val="Bold"/>
                                  <w:rFonts w:ascii="Verdana" w:hAnsi="Verdana"/>
                                  <w:b w:val="0"/>
                                  <w:color w:val="FFFFFF"/>
                                  <w:sz w:val="22"/>
                                  <w:szCs w:val="22"/>
                                  <w:lang w:val="en-CA"/>
                                </w:rPr>
                                <w:t>Bank</w:t>
                              </w:r>
                              <w:r w:rsidR="009040D8">
                                <w:rPr>
                                  <w:rStyle w:val="Bold"/>
                                  <w:rFonts w:ascii="Verdana" w:hAnsi="Verdana"/>
                                  <w:b w:val="0"/>
                                  <w:color w:val="FFFFFF"/>
                                  <w:sz w:val="22"/>
                                  <w:szCs w:val="22"/>
                                  <w:lang w:val="en-CA"/>
                                </w:rPr>
                                <w:t>s</w:t>
                              </w:r>
                              <w:r>
                                <w:rPr>
                                  <w:rStyle w:val="Bold"/>
                                  <w:rFonts w:ascii="Verdana" w:hAnsi="Verdana"/>
                                  <w:b w:val="0"/>
                                  <w:color w:val="FFFFFF"/>
                                  <w:sz w:val="22"/>
                                  <w:szCs w:val="22"/>
                                  <w:lang w:val="en-CA"/>
                                </w:rPr>
                                <w:t>, Grant Provider</w:t>
                              </w:r>
                              <w:r w:rsidR="009040D8">
                                <w:rPr>
                                  <w:rStyle w:val="Bold"/>
                                  <w:rFonts w:ascii="Verdana" w:hAnsi="Verdana"/>
                                  <w:b w:val="0"/>
                                  <w:color w:val="FFFFFF"/>
                                  <w:sz w:val="22"/>
                                  <w:szCs w:val="22"/>
                                  <w:lang w:val="en-CA"/>
                                </w:rPr>
                                <w:t>s</w:t>
                              </w:r>
                              <w:r>
                                <w:rPr>
                                  <w:rStyle w:val="Bold"/>
                                  <w:rFonts w:ascii="Verdana" w:hAnsi="Verdana"/>
                                  <w:b w:val="0"/>
                                  <w:color w:val="FFFFFF"/>
                                  <w:sz w:val="22"/>
                                  <w:szCs w:val="22"/>
                                  <w:lang w:val="en-CA"/>
                                </w:rPr>
                                <w:t xml:space="preserve">, </w:t>
                              </w:r>
                              <w:r w:rsidR="009040D8">
                                <w:rPr>
                                  <w:rStyle w:val="Bold"/>
                                  <w:rFonts w:ascii="Verdana" w:hAnsi="Verdana"/>
                                  <w:b w:val="0"/>
                                  <w:color w:val="FFFFFF"/>
                                  <w:sz w:val="22"/>
                                  <w:szCs w:val="22"/>
                                  <w:lang w:val="en-CA"/>
                                </w:rPr>
                                <w:t xml:space="preserve">and </w:t>
                              </w:r>
                              <w:r>
                                <w:rPr>
                                  <w:rStyle w:val="Bold"/>
                                  <w:rFonts w:ascii="Verdana" w:hAnsi="Verdana"/>
                                  <w:b w:val="0"/>
                                  <w:color w:val="FFFFFF"/>
                                  <w:sz w:val="22"/>
                                  <w:szCs w:val="22"/>
                                  <w:lang w:val="en-CA"/>
                                </w:rPr>
                                <w:t>Investor</w:t>
                              </w:r>
                              <w:r w:rsidR="009040D8">
                                <w:rPr>
                                  <w:rStyle w:val="Bold"/>
                                  <w:rFonts w:ascii="Verdana" w:hAnsi="Verdana"/>
                                  <w:b w:val="0"/>
                                  <w:color w:val="FFFFFF"/>
                                  <w:sz w:val="22"/>
                                  <w:szCs w:val="22"/>
                                  <w:lang w:val="en-CA"/>
                                </w:rPr>
                                <w:t>s</w:t>
                              </w:r>
                            </w:p>
                            <w:p w14:paraId="5FB60B6C" w14:textId="77777777" w:rsidR="00334A03" w:rsidRPr="00EF3995" w:rsidRDefault="00334A03" w:rsidP="00F164FE">
                              <w:pPr>
                                <w:pStyle w:val="Subtitle2"/>
                                <w:jc w:val="left"/>
                                <w:rPr>
                                  <w:rStyle w:val="Bold"/>
                                  <w:rFonts w:ascii="Verdana" w:hAnsi="Verdana"/>
                                  <w:color w:val="FFFFFF"/>
                                  <w:sz w:val="22"/>
                                  <w:szCs w:val="22"/>
                                  <w:lang w:val="en-CA"/>
                                </w:rPr>
                              </w:pPr>
                            </w:p>
                            <w:p w14:paraId="65E11496" w14:textId="77777777" w:rsidR="00334A03" w:rsidRDefault="00334A03" w:rsidP="00F164FE">
                              <w:pPr>
                                <w:pStyle w:val="Subtitle2"/>
                                <w:jc w:val="left"/>
                                <w:rPr>
                                  <w:rFonts w:ascii="Verdana" w:hAnsi="Verdana"/>
                                  <w:color w:val="FFFFFF"/>
                                  <w:sz w:val="22"/>
                                  <w:szCs w:val="22"/>
                                  <w:lang w:val="en-CA"/>
                                </w:rPr>
                              </w:pPr>
                            </w:p>
                            <w:p w14:paraId="06DF9CFB" w14:textId="77777777" w:rsidR="00334A03" w:rsidRPr="001516C9" w:rsidRDefault="006534C2" w:rsidP="00F164FE">
                              <w:pPr>
                                <w:pStyle w:val="Subtitle2"/>
                                <w:jc w:val="left"/>
                                <w:rPr>
                                  <w:rFonts w:ascii="Verdana" w:hAnsi="Verdana"/>
                                  <w:color w:val="FFFFFF"/>
                                  <w:sz w:val="22"/>
                                  <w:szCs w:val="22"/>
                                  <w:lang w:val="en-CA"/>
                                </w:rPr>
                              </w:pPr>
                              <w:r>
                                <w:rPr>
                                  <w:rFonts w:ascii="Verdana" w:hAnsi="Verdana"/>
                                  <w:color w:val="FFFFFF"/>
                                  <w:sz w:val="22"/>
                                  <w:szCs w:val="22"/>
                                  <w:lang w:val="en-CA"/>
                                </w:rPr>
                                <w:t xml:space="preserve">Date: </w:t>
                              </w:r>
                              <w:r w:rsidR="00E0389D">
                                <w:rPr>
                                  <w:rFonts w:ascii="Verdana" w:hAnsi="Verdana"/>
                                  <w:color w:val="FFFFFF"/>
                                  <w:sz w:val="22"/>
                                  <w:szCs w:val="22"/>
                                  <w:lang w:val="en-CA"/>
                                </w:rPr>
                                <w:fldChar w:fldCharType="begin"/>
                              </w:r>
                              <w:r w:rsidR="00E0389D">
                                <w:rPr>
                                  <w:rFonts w:ascii="Verdana" w:hAnsi="Verdana"/>
                                  <w:color w:val="FFFFFF"/>
                                  <w:sz w:val="22"/>
                                  <w:szCs w:val="22"/>
                                  <w:lang w:val="en-CA"/>
                                </w:rPr>
                                <w:instrText xml:space="preserve"> DATE  \@ "MMMM d, yyyy"  \* MERGEFORMAT </w:instrText>
                              </w:r>
                              <w:r w:rsidR="00E0389D">
                                <w:rPr>
                                  <w:rFonts w:ascii="Verdana" w:hAnsi="Verdana"/>
                                  <w:color w:val="FFFFFF"/>
                                  <w:sz w:val="22"/>
                                  <w:szCs w:val="22"/>
                                  <w:lang w:val="en-CA"/>
                                </w:rPr>
                                <w:fldChar w:fldCharType="separate"/>
                              </w:r>
                              <w:r w:rsidR="00C8628A">
                                <w:rPr>
                                  <w:rFonts w:ascii="Verdana" w:hAnsi="Verdana"/>
                                  <w:noProof/>
                                  <w:color w:val="FFFFFF"/>
                                  <w:sz w:val="22"/>
                                  <w:szCs w:val="22"/>
                                  <w:lang w:val="en-CA"/>
                                </w:rPr>
                                <w:t>April 12, 2021</w:t>
                              </w:r>
                              <w:r w:rsidR="00E0389D">
                                <w:rPr>
                                  <w:rFonts w:ascii="Verdana" w:hAnsi="Verdana"/>
                                  <w:color w:val="FFFFFF"/>
                                  <w:sz w:val="22"/>
                                  <w:szCs w:val="22"/>
                                  <w:lang w:val="en-CA"/>
                                </w:rPr>
                                <w:fldChar w:fldCharType="end"/>
                              </w:r>
                            </w:p>
                            <w:p w14:paraId="4B95FE88" w14:textId="77777777" w:rsidR="00334A03" w:rsidRPr="001516C9" w:rsidRDefault="00334A03" w:rsidP="00F164FE">
                              <w:pPr>
                                <w:pStyle w:val="Subtitle2"/>
                                <w:jc w:val="left"/>
                                <w:rPr>
                                  <w:rFonts w:ascii="Verdana" w:hAnsi="Verdana"/>
                                  <w:color w:val="FFFFFF"/>
                                  <w:sz w:val="22"/>
                                  <w:szCs w:val="22"/>
                                  <w:lang w:val="en-CA"/>
                                </w:rPr>
                              </w:pPr>
                            </w:p>
                            <w:p w14:paraId="54528DD5" w14:textId="77777777" w:rsidR="00334A03" w:rsidRDefault="00334A03" w:rsidP="00F164FE">
                              <w:pPr>
                                <w:pStyle w:val="Subtitle2"/>
                                <w:jc w:val="left"/>
                                <w:rPr>
                                  <w:rStyle w:val="Bold"/>
                                  <w:rFonts w:ascii="Verdana" w:hAnsi="Verdana"/>
                                  <w:color w:val="FFFFFF"/>
                                  <w:sz w:val="22"/>
                                  <w:szCs w:val="22"/>
                                  <w:lang w:val="en-CA"/>
                                </w:rPr>
                              </w:pPr>
                            </w:p>
                            <w:p w14:paraId="7E1809D4" w14:textId="77777777" w:rsidR="002944F1" w:rsidRPr="006E3C0E" w:rsidRDefault="006E3C0E" w:rsidP="00F164FE">
                              <w:pPr>
                                <w:pStyle w:val="Subtitle2"/>
                                <w:jc w:val="left"/>
                                <w:rPr>
                                  <w:rFonts w:ascii="Verdana" w:hAnsi="Verdana"/>
                                  <w:b/>
                                  <w:color w:val="FFFFFF"/>
                                  <w:sz w:val="22"/>
                                  <w:szCs w:val="22"/>
                                  <w:lang w:val="en-CA"/>
                                </w:rPr>
                              </w:pPr>
                              <w:r>
                                <w:rPr>
                                  <w:rStyle w:val="Bold"/>
                                  <w:rFonts w:ascii="Verdana" w:hAnsi="Verdana"/>
                                  <w:color w:val="FFFFFF"/>
                                  <w:sz w:val="22"/>
                                  <w:szCs w:val="22"/>
                                  <w:lang w:val="en-CA"/>
                                </w:rPr>
                                <w:t>Prepared by:</w:t>
                              </w:r>
                            </w:p>
                            <w:p w14:paraId="7B3E07F8" w14:textId="77777777" w:rsidR="00334A03" w:rsidRPr="00943E51" w:rsidRDefault="00E0345E">
                              <w:pPr>
                                <w:rPr>
                                  <w:color w:val="FFFFFF"/>
                                </w:rPr>
                              </w:pPr>
                              <w:r>
                                <w:rPr>
                                  <w:rFonts w:ascii="Verdana" w:hAnsi="Verdana" w:cs="Arial"/>
                                  <w:color w:val="FFFFFF"/>
                                  <w:sz w:val="22"/>
                                  <w:szCs w:val="22"/>
                                </w:rPr>
                                <w:t>Automated Vending Machine Storage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9F3672" id="Group 26" o:spid="_x0000_s1026" style="position:absolute;left:0;text-align:left;margin-left:345pt;margin-top:-2.95pt;width:297.4pt;height:809pt;z-index:251657216;mso-position-horizontal-relative:page;mso-position-vertical-relative:page"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" o:allowincell="f">
                <v:group id="Group 27"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8"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" fillcolor="#8064a2" stroked="f" strokeweight="0">
                    <v:fill color2="#5e4878" focusposition=".5,.5" focussize="" focus="100%" type="gradientRadial"/>
                    <v:shadow on="t" color="#3f3151" offset="1pt"/>
                  </v:rect>
                  <v:rect id="Rectangle 29" o:spid="_x0000_s1029"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" strokecolor="#c2d69b" strokeweight="1pt">
                    <v:fill opacity="52428f" color2="#d6e3bc" o:opacity2="52428f" focus="100%" type="gradient"/>
                    <v:shadow on="t" color="#4e6128" opacity=".5" offset="1pt"/>
                  </v:rect>
                </v:group>
                <v:rect id="Rectangle 30" o:spid="_x0000_s1030" style="position:absolute;left:7344;width:1180;height:1665;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" filled="f" stroked="f" strokecolor="white" strokeweight="1pt">
                  <v:fill opacity="52428f"/>
                  <v:textbox style="mso-fit-shape-to-text:t" inset="28.8pt,14.4pt,14.4pt,14.4pt">
                    <w:txbxContent>
                      <w:p w14:paraId="2E48F03B" w14:textId="77777777" w:rsidR="00334A03" w:rsidRPr="001516C9" w:rsidRDefault="00334A03">
                        <w:pPr>
                          <w:pStyle w:val="NoSpacing"/>
                          <w:rPr>
                            <w:b/>
                            <w:bCs/>
                            <w:color w:val="FFFFFF"/>
                            <w:sz w:val="96"/>
                            <w:szCs w:val="96"/>
                          </w:rPr>
                        </w:pPr>
                      </w:p>
                    </w:txbxContent>
                  </v:textbox>
                </v:rect>
                <v:rect id="Rectangle 31"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" filled="f" stroked="f" strokecolor="white" strokeweight="1pt">
                  <v:fill opacity="52428f"/>
                  <v:textbox inset="28.8pt,14.4pt,14.4pt,14.4pt">
                    <w:txbxContent>
                      <w:p w14:paraId="67ADCEE3" w14:textId="77777777" w:rsidR="00334A03" w:rsidRPr="001516C9" w:rsidRDefault="00334A03" w:rsidP="00F164FE">
                        <w:pPr>
                          <w:pStyle w:val="Subtitle2"/>
                          <w:jc w:val="left"/>
                          <w:rPr>
                            <w:rStyle w:val="Bold"/>
                            <w:rFonts w:ascii="Verdana" w:hAnsi="Verdana"/>
                            <w:color w:val="FFFFFF"/>
                            <w:sz w:val="22"/>
                            <w:szCs w:val="22"/>
                            <w:lang w:val="en-CA"/>
                          </w:rPr>
                        </w:pPr>
                        <w:r w:rsidRPr="001516C9">
                          <w:rPr>
                            <w:rStyle w:val="Bold"/>
                            <w:rFonts w:ascii="Verdana" w:hAnsi="Verdana"/>
                            <w:color w:val="FFFFFF"/>
                            <w:sz w:val="22"/>
                            <w:szCs w:val="22"/>
                            <w:lang w:val="en-CA"/>
                          </w:rPr>
                          <w:t>Prepared for:</w:t>
                        </w:r>
                      </w:p>
                      <w:p w14:paraId="11E6D640" w14:textId="77777777" w:rsidR="00334A03" w:rsidRPr="002944F1" w:rsidRDefault="00AC56E4" w:rsidP="00F164FE">
                        <w:pPr>
                          <w:pStyle w:val="Subtitle2"/>
                          <w:jc w:val="left"/>
                          <w:rPr>
                            <w:rStyle w:val="Bold"/>
                            <w:rFonts w:ascii="Verdana" w:hAnsi="Verdana"/>
                            <w:b w:val="0"/>
                            <w:color w:val="FFFFFF"/>
                            <w:sz w:val="22"/>
                            <w:szCs w:val="22"/>
                            <w:lang w:val="en-CA"/>
                          </w:rPr>
                        </w:pPr>
                        <w:r>
                          <w:rPr>
                            <w:rStyle w:val="Bold"/>
                            <w:rFonts w:ascii="Verdana" w:hAnsi="Verdana"/>
                            <w:b w:val="0"/>
                            <w:color w:val="FFFFFF"/>
                            <w:sz w:val="22"/>
                            <w:szCs w:val="22"/>
                            <w:lang w:val="en-CA"/>
                          </w:rPr>
                          <w:t>Bank</w:t>
                        </w:r>
                        <w:r w:rsidR="009040D8">
                          <w:rPr>
                            <w:rStyle w:val="Bold"/>
                            <w:rFonts w:ascii="Verdana" w:hAnsi="Verdana"/>
                            <w:b w:val="0"/>
                            <w:color w:val="FFFFFF"/>
                            <w:sz w:val="22"/>
                            <w:szCs w:val="22"/>
                            <w:lang w:val="en-CA"/>
                          </w:rPr>
                          <w:t>s</w:t>
                        </w:r>
                        <w:r>
                          <w:rPr>
                            <w:rStyle w:val="Bold"/>
                            <w:rFonts w:ascii="Verdana" w:hAnsi="Verdana"/>
                            <w:b w:val="0"/>
                            <w:color w:val="FFFFFF"/>
                            <w:sz w:val="22"/>
                            <w:szCs w:val="22"/>
                            <w:lang w:val="en-CA"/>
                          </w:rPr>
                          <w:t>, Grant Provider</w:t>
                        </w:r>
                        <w:r w:rsidR="009040D8">
                          <w:rPr>
                            <w:rStyle w:val="Bold"/>
                            <w:rFonts w:ascii="Verdana" w:hAnsi="Verdana"/>
                            <w:b w:val="0"/>
                            <w:color w:val="FFFFFF"/>
                            <w:sz w:val="22"/>
                            <w:szCs w:val="22"/>
                            <w:lang w:val="en-CA"/>
                          </w:rPr>
                          <w:t>s</w:t>
                        </w:r>
                        <w:r>
                          <w:rPr>
                            <w:rStyle w:val="Bold"/>
                            <w:rFonts w:ascii="Verdana" w:hAnsi="Verdana"/>
                            <w:b w:val="0"/>
                            <w:color w:val="FFFFFF"/>
                            <w:sz w:val="22"/>
                            <w:szCs w:val="22"/>
                            <w:lang w:val="en-CA"/>
                          </w:rPr>
                          <w:t xml:space="preserve">, </w:t>
                        </w:r>
                        <w:r w:rsidR="009040D8">
                          <w:rPr>
                            <w:rStyle w:val="Bold"/>
                            <w:rFonts w:ascii="Verdana" w:hAnsi="Verdana"/>
                            <w:b w:val="0"/>
                            <w:color w:val="FFFFFF"/>
                            <w:sz w:val="22"/>
                            <w:szCs w:val="22"/>
                            <w:lang w:val="en-CA"/>
                          </w:rPr>
                          <w:t xml:space="preserve">and </w:t>
                        </w:r>
                        <w:r>
                          <w:rPr>
                            <w:rStyle w:val="Bold"/>
                            <w:rFonts w:ascii="Verdana" w:hAnsi="Verdana"/>
                            <w:b w:val="0"/>
                            <w:color w:val="FFFFFF"/>
                            <w:sz w:val="22"/>
                            <w:szCs w:val="22"/>
                            <w:lang w:val="en-CA"/>
                          </w:rPr>
                          <w:t>Investor</w:t>
                        </w:r>
                        <w:r w:rsidR="009040D8">
                          <w:rPr>
                            <w:rStyle w:val="Bold"/>
                            <w:rFonts w:ascii="Verdana" w:hAnsi="Verdana"/>
                            <w:b w:val="0"/>
                            <w:color w:val="FFFFFF"/>
                            <w:sz w:val="22"/>
                            <w:szCs w:val="22"/>
                            <w:lang w:val="en-CA"/>
                          </w:rPr>
                          <w:t>s</w:t>
                        </w:r>
                      </w:p>
                      <w:p w14:paraId="5FB60B6C" w14:textId="77777777" w:rsidR="00334A03" w:rsidRPr="00EF3995" w:rsidRDefault="00334A03" w:rsidP="00F164FE">
                        <w:pPr>
                          <w:pStyle w:val="Subtitle2"/>
                          <w:jc w:val="left"/>
                          <w:rPr>
                            <w:rStyle w:val="Bold"/>
                            <w:rFonts w:ascii="Verdana" w:hAnsi="Verdana"/>
                            <w:color w:val="FFFFFF"/>
                            <w:sz w:val="22"/>
                            <w:szCs w:val="22"/>
                            <w:lang w:val="en-CA"/>
                          </w:rPr>
                        </w:pPr>
                      </w:p>
                      <w:p w14:paraId="65E11496" w14:textId="77777777" w:rsidR="00334A03" w:rsidRDefault="00334A03" w:rsidP="00F164FE">
                        <w:pPr>
                          <w:pStyle w:val="Subtitle2"/>
                          <w:jc w:val="left"/>
                          <w:rPr>
                            <w:rFonts w:ascii="Verdana" w:hAnsi="Verdana"/>
                            <w:color w:val="FFFFFF"/>
                            <w:sz w:val="22"/>
                            <w:szCs w:val="22"/>
                            <w:lang w:val="en-CA"/>
                          </w:rPr>
                        </w:pPr>
                      </w:p>
                      <w:p w14:paraId="06DF9CFB" w14:textId="77777777" w:rsidR="00334A03" w:rsidRPr="001516C9" w:rsidRDefault="006534C2" w:rsidP="00F164FE">
                        <w:pPr>
                          <w:pStyle w:val="Subtitle2"/>
                          <w:jc w:val="left"/>
                          <w:rPr>
                            <w:rFonts w:ascii="Verdana" w:hAnsi="Verdana"/>
                            <w:color w:val="FFFFFF"/>
                            <w:sz w:val="22"/>
                            <w:szCs w:val="22"/>
                            <w:lang w:val="en-CA"/>
                          </w:rPr>
                        </w:pPr>
                        <w:r>
                          <w:rPr>
                            <w:rFonts w:ascii="Verdana" w:hAnsi="Verdana"/>
                            <w:color w:val="FFFFFF"/>
                            <w:sz w:val="22"/>
                            <w:szCs w:val="22"/>
                            <w:lang w:val="en-CA"/>
                          </w:rPr>
                          <w:t xml:space="preserve">Date: </w:t>
                        </w:r>
                        <w:r w:rsidR="00E0389D">
                          <w:rPr>
                            <w:rFonts w:ascii="Verdana" w:hAnsi="Verdana"/>
                            <w:color w:val="FFFFFF"/>
                            <w:sz w:val="22"/>
                            <w:szCs w:val="22"/>
                            <w:lang w:val="en-CA"/>
                          </w:rPr>
                          <w:fldChar w:fldCharType="begin"/>
                        </w:r>
                        <w:r w:rsidR="00E0389D">
                          <w:rPr>
                            <w:rFonts w:ascii="Verdana" w:hAnsi="Verdana"/>
                            <w:color w:val="FFFFFF"/>
                            <w:sz w:val="22"/>
                            <w:szCs w:val="22"/>
                            <w:lang w:val="en-CA"/>
                          </w:rPr>
                          <w:instrText xml:space="preserve"> DATE  \@ "MMMM d, yyyy"  \* MERGEFORMAT </w:instrText>
                        </w:r>
                        <w:r w:rsidR="00E0389D">
                          <w:rPr>
                            <w:rFonts w:ascii="Verdana" w:hAnsi="Verdana"/>
                            <w:color w:val="FFFFFF"/>
                            <w:sz w:val="22"/>
                            <w:szCs w:val="22"/>
                            <w:lang w:val="en-CA"/>
                          </w:rPr>
                          <w:fldChar w:fldCharType="separate"/>
                        </w:r>
                        <w:r w:rsidR="00C8628A">
                          <w:rPr>
                            <w:rFonts w:ascii="Verdana" w:hAnsi="Verdana"/>
                            <w:noProof/>
                            <w:color w:val="FFFFFF"/>
                            <w:sz w:val="22"/>
                            <w:szCs w:val="22"/>
                            <w:lang w:val="en-CA"/>
                          </w:rPr>
                          <w:t>April 12, 2021</w:t>
                        </w:r>
                        <w:r w:rsidR="00E0389D">
                          <w:rPr>
                            <w:rFonts w:ascii="Verdana" w:hAnsi="Verdana"/>
                            <w:color w:val="FFFFFF"/>
                            <w:sz w:val="22"/>
                            <w:szCs w:val="22"/>
                            <w:lang w:val="en-CA"/>
                          </w:rPr>
                          <w:fldChar w:fldCharType="end"/>
                        </w:r>
                      </w:p>
                      <w:p w14:paraId="4B95FE88" w14:textId="77777777" w:rsidR="00334A03" w:rsidRPr="001516C9" w:rsidRDefault="00334A03" w:rsidP="00F164FE">
                        <w:pPr>
                          <w:pStyle w:val="Subtitle2"/>
                          <w:jc w:val="left"/>
                          <w:rPr>
                            <w:rFonts w:ascii="Verdana" w:hAnsi="Verdana"/>
                            <w:color w:val="FFFFFF"/>
                            <w:sz w:val="22"/>
                            <w:szCs w:val="22"/>
                            <w:lang w:val="en-CA"/>
                          </w:rPr>
                        </w:pPr>
                      </w:p>
                      <w:p w14:paraId="54528DD5" w14:textId="77777777" w:rsidR="00334A03" w:rsidRDefault="00334A03" w:rsidP="00F164FE">
                        <w:pPr>
                          <w:pStyle w:val="Subtitle2"/>
                          <w:jc w:val="left"/>
                          <w:rPr>
                            <w:rStyle w:val="Bold"/>
                            <w:rFonts w:ascii="Verdana" w:hAnsi="Verdana"/>
                            <w:color w:val="FFFFFF"/>
                            <w:sz w:val="22"/>
                            <w:szCs w:val="22"/>
                            <w:lang w:val="en-CA"/>
                          </w:rPr>
                        </w:pPr>
                      </w:p>
                      <w:p w14:paraId="7E1809D4" w14:textId="77777777" w:rsidR="002944F1" w:rsidRPr="006E3C0E" w:rsidRDefault="006E3C0E" w:rsidP="00F164FE">
                        <w:pPr>
                          <w:pStyle w:val="Subtitle2"/>
                          <w:jc w:val="left"/>
                          <w:rPr>
                            <w:rFonts w:ascii="Verdana" w:hAnsi="Verdana"/>
                            <w:b/>
                            <w:color w:val="FFFFFF"/>
                            <w:sz w:val="22"/>
                            <w:szCs w:val="22"/>
                            <w:lang w:val="en-CA"/>
                          </w:rPr>
                        </w:pPr>
                        <w:r>
                          <w:rPr>
                            <w:rStyle w:val="Bold"/>
                            <w:rFonts w:ascii="Verdana" w:hAnsi="Verdana"/>
                            <w:color w:val="FFFFFF"/>
                            <w:sz w:val="22"/>
                            <w:szCs w:val="22"/>
                            <w:lang w:val="en-CA"/>
                          </w:rPr>
                          <w:t>Prepared by:</w:t>
                        </w:r>
                      </w:p>
                      <w:p w14:paraId="7B3E07F8" w14:textId="77777777" w:rsidR="00334A03" w:rsidRPr="00943E51" w:rsidRDefault="00E0345E">
                        <w:pPr>
                          <w:rPr>
                            <w:color w:val="FFFFFF"/>
                          </w:rPr>
                        </w:pPr>
                        <w:r>
                          <w:rPr>
                            <w:rFonts w:ascii="Verdana" w:hAnsi="Verdana" w:cs="Arial"/>
                            <w:color w:val="FFFFFF"/>
                            <w:sz w:val="22"/>
                            <w:szCs w:val="22"/>
                          </w:rPr>
                          <w:t>Automated Vending Machine Storage</w:t>
                        </w:r>
                      </w:p>
                    </w:txbxContent>
                  </v:textbox>
                </v:rect>
                <w10:wrap anchorx="page" anchory="page"/>
              </v:group>
            </w:pict>
          </mc:Fallback>
        </mc:AlternateContent>
      </w:r>
    </w:p>
    <w:p w14:paraId="7B80385E" w14:textId="6273D66A" w:rsidR="00BC341C" w:rsidRPr="00E7445F" w:rsidRDefault="00C8628A" w:rsidP="00E7445F">
      <w:pPr>
        <w:rPr>
          <w:rFonts w:ascii="Verdana" w:hAnsi="Verdana" w:cs="Times"/>
          <w:b/>
          <w:color w:val="000000"/>
          <w:sz w:val="22"/>
          <w:szCs w:val="22"/>
          <w:lang w:eastAsia="en-US" w:bidi="he-IL"/>
        </w:rPr>
      </w:pPr>
      <w:r w:rsidRPr="00CD422F">
        <w:rPr>
          <w:noProof/>
          <w:lang w:val="en-US" w:eastAsia="en-US"/>
        </w:rPr>
        <mc:AlternateContent>
          <mc:Choice Requires="wps">
            <w:drawing>
              <wp:anchor distT="0" distB="0" distL="114300" distR="114300" simplePos="0" relativeHeight="251658240" behindDoc="0" locked="0" layoutInCell="0" allowOverlap="1" wp14:anchorId="63F88203" wp14:editId="30D1248C">
                <wp:simplePos x="0" y="0"/>
                <wp:positionH relativeFrom="page">
                  <wp:posOffset>6350</wp:posOffset>
                </wp:positionH>
                <wp:positionV relativeFrom="page">
                  <wp:posOffset>2519680</wp:posOffset>
                </wp:positionV>
                <wp:extent cx="6938010" cy="397510"/>
                <wp:effectExtent l="22225" t="19685" r="40640" b="49530"/>
                <wp:wrapNone/>
                <wp:docPr id="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8010" cy="39751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14:paraId="32A06212" w14:textId="77777777" w:rsidR="00334A03" w:rsidRPr="00876DF3" w:rsidRDefault="00E0345E">
                            <w:pPr>
                              <w:pStyle w:val="NoSpacing"/>
                              <w:jc w:val="right"/>
                              <w:rPr>
                                <w:color w:val="FFFFFF"/>
                                <w:sz w:val="36"/>
                                <w:szCs w:val="36"/>
                                <w:lang w:val="en-CA"/>
                              </w:rPr>
                            </w:pPr>
                            <w:r>
                              <w:rPr>
                                <w:rFonts w:cs="Arial"/>
                                <w:color w:val="FFFFFF"/>
                                <w:sz w:val="36"/>
                                <w:szCs w:val="36"/>
                                <w:lang w:val="en-US"/>
                              </w:rPr>
                              <w:t>AVMS</w:t>
                            </w:r>
                            <w:r w:rsidR="009040D8">
                              <w:rPr>
                                <w:color w:val="FFFFFF"/>
                                <w:sz w:val="36"/>
                                <w:szCs w:val="36"/>
                                <w:lang w:val="en-CA"/>
                              </w:rPr>
                              <w:t xml:space="preserve"> </w:t>
                            </w:r>
                            <w:r w:rsidR="001A617B">
                              <w:rPr>
                                <w:color w:val="FFFFFF"/>
                                <w:sz w:val="36"/>
                                <w:szCs w:val="36"/>
                                <w:lang w:val="en-CA"/>
                              </w:rPr>
                              <w:t xml:space="preserve">– </w:t>
                            </w:r>
                            <w:r w:rsidR="00A66B1F">
                              <w:rPr>
                                <w:color w:val="FFFFFF"/>
                                <w:sz w:val="36"/>
                                <w:szCs w:val="36"/>
                                <w:lang w:val="en-CA"/>
                              </w:rPr>
                              <w:t>Business Plan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3F88203" id="Rectangle 32" o:spid="_x0000_s1032" style="position:absolute;margin-left:.5pt;margin-top:198.4pt;width:546.3pt;height:31.3pt;z-index:251658240;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" o:allowincell="f" fillcolor="black" strokecolor="#f2f2f2" strokeweight="3pt">
                <v:shadow on="t" color="#7f7f7f" opacity=".5" offset="1pt"/>
                <v:textbox style="mso-fit-shape-to-text:t" inset="14.4pt,,14.4pt">
                  <w:txbxContent>
                    <w:p w14:paraId="32A06212" w14:textId="77777777" w:rsidR="00334A03" w:rsidRPr="00876DF3" w:rsidRDefault="00E0345E">
                      <w:pPr>
                        <w:pStyle w:val="NoSpacing"/>
                        <w:jc w:val="right"/>
                        <w:rPr>
                          <w:color w:val="FFFFFF"/>
                          <w:sz w:val="36"/>
                          <w:szCs w:val="36"/>
                          <w:lang w:val="en-CA"/>
                        </w:rPr>
                      </w:pPr>
                      <w:r>
                        <w:rPr>
                          <w:rFonts w:cs="Arial"/>
                          <w:color w:val="FFFFFF"/>
                          <w:sz w:val="36"/>
                          <w:szCs w:val="36"/>
                          <w:lang w:val="en-US"/>
                        </w:rPr>
                        <w:t>AVMS</w:t>
                      </w:r>
                      <w:r w:rsidR="009040D8">
                        <w:rPr>
                          <w:color w:val="FFFFFF"/>
                          <w:sz w:val="36"/>
                          <w:szCs w:val="36"/>
                          <w:lang w:val="en-CA"/>
                        </w:rPr>
                        <w:t xml:space="preserve"> </w:t>
                      </w:r>
                      <w:r w:rsidR="001A617B">
                        <w:rPr>
                          <w:color w:val="FFFFFF"/>
                          <w:sz w:val="36"/>
                          <w:szCs w:val="36"/>
                          <w:lang w:val="en-CA"/>
                        </w:rPr>
                        <w:t xml:space="preserve">– </w:t>
                      </w:r>
                      <w:r w:rsidR="00A66B1F">
                        <w:rPr>
                          <w:color w:val="FFFFFF"/>
                          <w:sz w:val="36"/>
                          <w:szCs w:val="36"/>
                          <w:lang w:val="en-CA"/>
                        </w:rPr>
                        <w:t>Business Plan</w:t>
                      </w:r>
                    </w:p>
                  </w:txbxContent>
                </v:textbox>
                <w10:wrap anchorx="page" anchory="page"/>
              </v:rect>
            </w:pict>
          </mc:Fallback>
        </mc:AlternateContent>
      </w:r>
      <w:r w:rsidR="00F164FE">
        <w:rPr>
          <w:rStyle w:val="Bold"/>
          <w:rFonts w:ascii="Verdana" w:hAnsi="Verdana" w:cs="Times"/>
          <w:color w:val="000000"/>
          <w:sz w:val="22"/>
          <w:szCs w:val="22"/>
          <w:lang w:eastAsia="en-US" w:bidi="he-IL"/>
        </w:rPr>
        <w:br w:type="page"/>
      </w:r>
      <w:bookmarkStart w:id="0" w:name="_Ref274141978"/>
    </w:p>
    <w:p w14:paraId="00FF64FD" w14:textId="77777777" w:rsidR="00780538" w:rsidRPr="004F1F7B" w:rsidRDefault="00B116C2" w:rsidP="00780538">
      <w:pPr>
        <w:pStyle w:val="Heading2"/>
        <w:ind w:left="720"/>
        <w:jc w:val="center"/>
        <w:rPr>
          <w:color w:val="403152"/>
        </w:rPr>
      </w:pPr>
      <w:r w:rsidRPr="004F1F7B">
        <w:rPr>
          <w:color w:val="403152"/>
        </w:rPr>
        <w:t>Table of Contents</w:t>
      </w:r>
      <w:bookmarkEnd w:id="0"/>
    </w:p>
    <w:p w14:paraId="60D1F4AE" w14:textId="77777777" w:rsidR="000B6D0F" w:rsidRPr="004F1F7B" w:rsidRDefault="00E0345E" w:rsidP="00494EE7">
      <w:pPr>
        <w:pStyle w:val="BodyText"/>
        <w:jc w:val="center"/>
        <w:rPr>
          <w:rFonts w:ascii="Verdana" w:hAnsi="Verdana"/>
          <w:b/>
          <w:color w:val="403152"/>
        </w:rPr>
      </w:pPr>
      <w:r>
        <w:rPr>
          <w:rFonts w:ascii="Verdana" w:hAnsi="Verdana"/>
          <w:b/>
          <w:color w:val="403152"/>
          <w:szCs w:val="22"/>
        </w:rPr>
        <w:t>Automated Vending Machine Storage</w:t>
      </w:r>
      <w:r w:rsidR="009040D8" w:rsidRPr="004F1F7B">
        <w:rPr>
          <w:rFonts w:ascii="Verdana" w:hAnsi="Verdana"/>
          <w:b/>
          <w:color w:val="403152"/>
        </w:rPr>
        <w:t xml:space="preserve"> </w:t>
      </w:r>
      <w:r w:rsidR="00494EE7" w:rsidRPr="004F1F7B">
        <w:rPr>
          <w:rFonts w:ascii="Verdana" w:hAnsi="Verdana"/>
          <w:b/>
          <w:color w:val="403152"/>
        </w:rPr>
        <w:t xml:space="preserve">– </w:t>
      </w:r>
      <w:r w:rsidR="00CC0F80" w:rsidRPr="004F1F7B">
        <w:rPr>
          <w:rFonts w:ascii="Verdana" w:hAnsi="Verdana"/>
          <w:b/>
          <w:color w:val="403152"/>
        </w:rPr>
        <w:t>Business Plan</w:t>
      </w:r>
    </w:p>
    <w:p w14:paraId="71A4AEF2" w14:textId="77777777" w:rsidR="000B6D0F" w:rsidRPr="000B6D0F" w:rsidRDefault="000B6D0F" w:rsidP="000B6D0F">
      <w:pPr>
        <w:pStyle w:val="BodyText"/>
      </w:pPr>
    </w:p>
    <w:p w14:paraId="55D86942" w14:textId="77777777" w:rsidR="00B21510" w:rsidRPr="004F1F7B" w:rsidRDefault="00B21510" w:rsidP="00B21510">
      <w:pPr>
        <w:pStyle w:val="BodyText"/>
        <w:jc w:val="center"/>
        <w:rPr>
          <w:rFonts w:ascii="Verdana" w:hAnsi="Verdana"/>
          <w:b/>
          <w:color w:val="403152"/>
          <w:sz w:val="20"/>
          <w:szCs w:val="20"/>
          <w:u w:val="single"/>
          <w:lang w:val="en-CA"/>
        </w:rPr>
      </w:pPr>
      <w:bookmarkStart w:id="1" w:name="_Ref274141921"/>
      <w:bookmarkStart w:id="2" w:name="_Ref277080847"/>
      <w:r w:rsidRPr="004F1F7B">
        <w:rPr>
          <w:rFonts w:ascii="Verdana" w:hAnsi="Verdana"/>
          <w:b/>
          <w:color w:val="403152"/>
          <w:sz w:val="20"/>
          <w:szCs w:val="20"/>
          <w:u w:val="single"/>
          <w:lang w:val="en-CA"/>
        </w:rPr>
        <w:t>Introduction</w:t>
      </w:r>
    </w:p>
    <w:p w14:paraId="6A4ADFD1" w14:textId="77777777" w:rsidR="00B21510" w:rsidRPr="00042191" w:rsidRDefault="00B21510" w:rsidP="00B21510">
      <w:pPr>
        <w:pStyle w:val="BodyText"/>
        <w:jc w:val="both"/>
        <w:rPr>
          <w:rFonts w:ascii="Verdana" w:hAnsi="Verdana"/>
          <w:b/>
          <w:sz w:val="20"/>
          <w:szCs w:val="20"/>
          <w:lang w:val="en-CA"/>
        </w:rPr>
      </w:pPr>
      <w:r>
        <w:rPr>
          <w:rFonts w:ascii="Verdana" w:hAnsi="Verdana"/>
          <w:b/>
          <w:sz w:val="20"/>
          <w:szCs w:val="20"/>
          <w:lang w:val="en-CA"/>
        </w:rPr>
        <w:t>I</w:t>
      </w:r>
      <w:r w:rsidRPr="00042191">
        <w:rPr>
          <w:rFonts w:ascii="Verdana" w:hAnsi="Verdana"/>
          <w:b/>
          <w:sz w:val="20"/>
          <w:szCs w:val="20"/>
          <w:lang w:val="en-CA"/>
        </w:rPr>
        <w:t xml:space="preserve"> – Confidentiality &amp; Document Information</w:t>
      </w:r>
      <w:r w:rsidRPr="00042191">
        <w:rPr>
          <w:rFonts w:ascii="Verdana" w:hAnsi="Verdana"/>
          <w:b/>
          <w:sz w:val="20"/>
          <w:szCs w:val="20"/>
          <w:lang w:val="en-CA"/>
        </w:rPr>
        <w:tab/>
      </w:r>
      <w:r>
        <w:rPr>
          <w:rFonts w:ascii="Verdana" w:hAnsi="Verdana"/>
          <w:b/>
          <w:sz w:val="20"/>
          <w:szCs w:val="20"/>
          <w:lang w:val="en-CA"/>
        </w:rPr>
        <w:tab/>
      </w:r>
      <w:r>
        <w:rPr>
          <w:rFonts w:ascii="Verdana" w:hAnsi="Verdana"/>
          <w:b/>
          <w:sz w:val="20"/>
          <w:szCs w:val="20"/>
          <w:lang w:val="en-CA"/>
        </w:rPr>
        <w:tab/>
      </w:r>
      <w:r w:rsidRPr="00042191">
        <w:rPr>
          <w:rFonts w:ascii="Verdana" w:hAnsi="Verdana"/>
          <w:b/>
          <w:sz w:val="20"/>
          <w:szCs w:val="20"/>
          <w:lang w:val="en-CA"/>
        </w:rPr>
        <w:tab/>
      </w:r>
      <w:r>
        <w:rPr>
          <w:rFonts w:ascii="Verdana" w:hAnsi="Verdana"/>
          <w:b/>
          <w:sz w:val="20"/>
          <w:szCs w:val="20"/>
          <w:lang w:val="en-CA"/>
        </w:rPr>
        <w:tab/>
        <w:t xml:space="preserve">  </w:t>
      </w:r>
      <w:r w:rsidRPr="00803104">
        <w:rPr>
          <w:rFonts w:ascii="Verdana" w:hAnsi="Verdana"/>
          <w:b/>
          <w:color w:val="002060"/>
          <w:sz w:val="20"/>
          <w:szCs w:val="20"/>
          <w:lang w:val="en-CA"/>
        </w:rPr>
        <w:fldChar w:fldCharType="begin"/>
      </w:r>
      <w:r w:rsidRPr="00803104">
        <w:rPr>
          <w:rFonts w:ascii="Verdana" w:hAnsi="Verdana"/>
          <w:b/>
          <w:color w:val="002060"/>
          <w:sz w:val="20"/>
          <w:szCs w:val="20"/>
          <w:lang w:val="en-CA"/>
        </w:rPr>
        <w:instrText xml:space="preserve"> PAGEREF _Ref277929812 \h </w:instrText>
      </w:r>
      <w:r w:rsidRPr="00803104">
        <w:rPr>
          <w:rFonts w:ascii="Verdana" w:hAnsi="Verdana"/>
          <w:b/>
          <w:color w:val="002060"/>
          <w:sz w:val="20"/>
          <w:szCs w:val="20"/>
          <w:lang w:val="en-CA"/>
        </w:rPr>
      </w:r>
      <w:r w:rsidRPr="00803104">
        <w:rPr>
          <w:rFonts w:ascii="Verdana" w:hAnsi="Verdana"/>
          <w:b/>
          <w:color w:val="002060"/>
          <w:sz w:val="20"/>
          <w:szCs w:val="20"/>
          <w:lang w:val="en-CA"/>
        </w:rPr>
        <w:fldChar w:fldCharType="separate"/>
      </w:r>
      <w:r>
        <w:rPr>
          <w:rFonts w:ascii="Verdana" w:hAnsi="Verdana"/>
          <w:b/>
          <w:noProof/>
          <w:color w:val="002060"/>
          <w:sz w:val="20"/>
          <w:szCs w:val="20"/>
          <w:lang w:val="en-CA"/>
        </w:rPr>
        <w:t>3</w:t>
      </w:r>
      <w:r w:rsidRPr="00803104">
        <w:rPr>
          <w:rFonts w:ascii="Verdana" w:hAnsi="Verdana"/>
          <w:b/>
          <w:color w:val="002060"/>
          <w:sz w:val="20"/>
          <w:szCs w:val="20"/>
          <w:lang w:val="en-CA"/>
        </w:rPr>
        <w:fldChar w:fldCharType="end"/>
      </w:r>
    </w:p>
    <w:p w14:paraId="557942C5" w14:textId="77777777" w:rsidR="00B21510" w:rsidRPr="00042191" w:rsidRDefault="00B21510" w:rsidP="00B21510">
      <w:pPr>
        <w:pStyle w:val="BodyText"/>
        <w:jc w:val="both"/>
        <w:rPr>
          <w:rFonts w:ascii="Verdana" w:hAnsi="Verdana"/>
          <w:b/>
          <w:color w:val="C00000"/>
          <w:sz w:val="20"/>
          <w:szCs w:val="20"/>
          <w:lang w:val="en-CA"/>
        </w:rPr>
      </w:pPr>
      <w:r>
        <w:rPr>
          <w:rFonts w:ascii="Verdana" w:hAnsi="Verdana"/>
          <w:b/>
          <w:sz w:val="20"/>
          <w:szCs w:val="20"/>
          <w:lang w:val="en-CA"/>
        </w:rPr>
        <w:t>II</w:t>
      </w:r>
      <w:r w:rsidRPr="00042191">
        <w:rPr>
          <w:rFonts w:ascii="Verdana" w:hAnsi="Verdana"/>
          <w:b/>
          <w:sz w:val="20"/>
          <w:szCs w:val="20"/>
          <w:lang w:val="en-CA"/>
        </w:rPr>
        <w:t xml:space="preserve"> – Cover Letter</w:t>
      </w:r>
      <w:r w:rsidRPr="00042191">
        <w:rPr>
          <w:rFonts w:ascii="Verdana" w:hAnsi="Verdana"/>
          <w:b/>
          <w:sz w:val="20"/>
          <w:szCs w:val="20"/>
          <w:lang w:val="en-CA"/>
        </w:rPr>
        <w:tab/>
      </w:r>
      <w:r w:rsidRPr="00042191">
        <w:rPr>
          <w:rFonts w:ascii="Verdana" w:hAnsi="Verdana"/>
          <w:b/>
          <w:sz w:val="20"/>
          <w:szCs w:val="20"/>
          <w:lang w:val="en-CA"/>
        </w:rPr>
        <w:tab/>
      </w:r>
      <w:r w:rsidRPr="00042191">
        <w:rPr>
          <w:rFonts w:ascii="Verdana" w:hAnsi="Verdana"/>
          <w:b/>
          <w:sz w:val="20"/>
          <w:szCs w:val="20"/>
          <w:lang w:val="en-CA"/>
        </w:rPr>
        <w:tab/>
      </w:r>
      <w:r>
        <w:rPr>
          <w:rFonts w:ascii="Verdana" w:hAnsi="Verdana"/>
          <w:b/>
          <w:sz w:val="20"/>
          <w:szCs w:val="20"/>
          <w:lang w:val="en-CA"/>
        </w:rPr>
        <w:tab/>
      </w:r>
      <w:r w:rsidRPr="00042191">
        <w:rPr>
          <w:rFonts w:ascii="Verdana" w:hAnsi="Verdana"/>
          <w:b/>
          <w:sz w:val="20"/>
          <w:szCs w:val="20"/>
          <w:lang w:val="en-CA"/>
        </w:rPr>
        <w:tab/>
      </w:r>
      <w:r w:rsidRPr="00042191">
        <w:rPr>
          <w:rFonts w:ascii="Verdana" w:hAnsi="Verdana"/>
          <w:b/>
          <w:sz w:val="20"/>
          <w:szCs w:val="20"/>
          <w:lang w:val="en-CA"/>
        </w:rPr>
        <w:tab/>
      </w:r>
      <w:r w:rsidRPr="00042191">
        <w:rPr>
          <w:rFonts w:ascii="Verdana" w:hAnsi="Verdana"/>
          <w:b/>
          <w:sz w:val="20"/>
          <w:szCs w:val="20"/>
          <w:lang w:val="en-CA"/>
        </w:rPr>
        <w:tab/>
      </w:r>
      <w:r>
        <w:rPr>
          <w:rFonts w:ascii="Verdana" w:hAnsi="Verdana"/>
          <w:b/>
          <w:sz w:val="20"/>
          <w:szCs w:val="20"/>
          <w:lang w:val="en-CA"/>
        </w:rPr>
        <w:tab/>
      </w:r>
      <w:r>
        <w:rPr>
          <w:rFonts w:ascii="Verdana" w:hAnsi="Verdana"/>
          <w:b/>
          <w:sz w:val="20"/>
          <w:szCs w:val="20"/>
          <w:lang w:val="en-CA"/>
        </w:rPr>
        <w:tab/>
        <w:t xml:space="preserve">  </w:t>
      </w:r>
      <w:r w:rsidRPr="00803104">
        <w:rPr>
          <w:rFonts w:ascii="Verdana" w:hAnsi="Verdana"/>
          <w:b/>
          <w:color w:val="002060"/>
          <w:sz w:val="20"/>
          <w:szCs w:val="20"/>
          <w:lang w:val="en-CA"/>
        </w:rPr>
        <w:fldChar w:fldCharType="begin"/>
      </w:r>
      <w:r w:rsidRPr="00803104">
        <w:rPr>
          <w:rFonts w:ascii="Verdana" w:hAnsi="Verdana"/>
          <w:b/>
          <w:color w:val="002060"/>
          <w:sz w:val="20"/>
          <w:szCs w:val="20"/>
          <w:lang w:val="en-CA"/>
        </w:rPr>
        <w:instrText xml:space="preserve"> PAGEREF _Ref278190457 \h </w:instrText>
      </w:r>
      <w:r w:rsidRPr="00803104">
        <w:rPr>
          <w:rFonts w:ascii="Verdana" w:hAnsi="Verdana"/>
          <w:b/>
          <w:color w:val="002060"/>
          <w:sz w:val="20"/>
          <w:szCs w:val="20"/>
          <w:lang w:val="en-CA"/>
        </w:rPr>
      </w:r>
      <w:r w:rsidRPr="00803104">
        <w:rPr>
          <w:rFonts w:ascii="Verdana" w:hAnsi="Verdana"/>
          <w:b/>
          <w:color w:val="002060"/>
          <w:sz w:val="20"/>
          <w:szCs w:val="20"/>
          <w:lang w:val="en-CA"/>
        </w:rPr>
        <w:fldChar w:fldCharType="separate"/>
      </w:r>
      <w:r>
        <w:rPr>
          <w:rFonts w:ascii="Verdana" w:hAnsi="Verdana"/>
          <w:b/>
          <w:noProof/>
          <w:color w:val="002060"/>
          <w:sz w:val="20"/>
          <w:szCs w:val="20"/>
          <w:lang w:val="en-CA"/>
        </w:rPr>
        <w:t>4</w:t>
      </w:r>
      <w:r w:rsidRPr="00803104">
        <w:rPr>
          <w:rFonts w:ascii="Verdana" w:hAnsi="Verdana"/>
          <w:b/>
          <w:color w:val="002060"/>
          <w:sz w:val="20"/>
          <w:szCs w:val="20"/>
          <w:lang w:val="en-CA"/>
        </w:rPr>
        <w:fldChar w:fldCharType="end"/>
      </w:r>
    </w:p>
    <w:p w14:paraId="28036459" w14:textId="77777777" w:rsidR="00B21510" w:rsidRDefault="00B21510" w:rsidP="00B21510">
      <w:pPr>
        <w:pStyle w:val="BodyText"/>
        <w:ind w:left="0"/>
        <w:jc w:val="both"/>
        <w:rPr>
          <w:rFonts w:ascii="Verdana" w:hAnsi="Verdana"/>
          <w:b/>
          <w:color w:val="C00000"/>
          <w:sz w:val="20"/>
          <w:szCs w:val="20"/>
          <w:lang w:val="en-CA"/>
        </w:rPr>
      </w:pPr>
    </w:p>
    <w:p w14:paraId="252D6993" w14:textId="77777777" w:rsidR="00B21510" w:rsidRPr="004F1F7B" w:rsidRDefault="00B21510" w:rsidP="00B21510">
      <w:pPr>
        <w:pStyle w:val="BodyText"/>
        <w:jc w:val="center"/>
        <w:rPr>
          <w:rFonts w:ascii="Verdana" w:hAnsi="Verdana"/>
          <w:b/>
          <w:color w:val="403152"/>
          <w:sz w:val="20"/>
          <w:szCs w:val="20"/>
          <w:u w:val="single"/>
          <w:lang w:val="en-CA"/>
        </w:rPr>
      </w:pPr>
      <w:r w:rsidRPr="004F1F7B">
        <w:rPr>
          <w:rFonts w:ascii="Verdana" w:hAnsi="Verdana"/>
          <w:b/>
          <w:color w:val="403152"/>
          <w:sz w:val="20"/>
          <w:szCs w:val="20"/>
          <w:u w:val="single"/>
          <w:lang w:val="en-CA"/>
        </w:rPr>
        <w:t>Business Plan</w:t>
      </w:r>
    </w:p>
    <w:p w14:paraId="5A37EB91" w14:textId="77777777" w:rsidR="00B21510" w:rsidRDefault="00B21510" w:rsidP="00B21510">
      <w:pPr>
        <w:pStyle w:val="BodyText"/>
        <w:rPr>
          <w:rFonts w:ascii="Verdana" w:hAnsi="Verdana"/>
          <w:b/>
          <w:color w:val="C00000"/>
          <w:sz w:val="20"/>
          <w:szCs w:val="20"/>
          <w:lang w:val="en-CA"/>
        </w:rPr>
      </w:pPr>
      <w:r>
        <w:rPr>
          <w:rFonts w:ascii="Verdana" w:hAnsi="Verdana"/>
          <w:b/>
          <w:color w:val="auto"/>
          <w:sz w:val="20"/>
          <w:szCs w:val="20"/>
          <w:lang w:val="en-CA"/>
        </w:rPr>
        <w:t>1.0 – Executive Summary</w:t>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t xml:space="preserve"> </w:t>
      </w:r>
      <w:r>
        <w:rPr>
          <w:rFonts w:ascii="Verdana" w:hAnsi="Verdana"/>
          <w:sz w:val="20"/>
          <w:szCs w:val="20"/>
          <w:lang w:val="en-CA"/>
        </w:rPr>
        <w:tab/>
        <w:t xml:space="preserve">  </w:t>
      </w:r>
      <w:r w:rsidRPr="00803104">
        <w:rPr>
          <w:rFonts w:ascii="Verdana" w:hAnsi="Verdana"/>
          <w:b/>
          <w:color w:val="002060"/>
          <w:sz w:val="20"/>
          <w:szCs w:val="20"/>
          <w:lang w:val="en-CA"/>
        </w:rPr>
        <w:fldChar w:fldCharType="begin"/>
      </w:r>
      <w:r w:rsidRPr="00803104">
        <w:rPr>
          <w:rFonts w:ascii="Verdana" w:hAnsi="Verdana"/>
          <w:b/>
          <w:color w:val="002060"/>
          <w:sz w:val="20"/>
          <w:szCs w:val="20"/>
          <w:lang w:val="en-CA"/>
        </w:rPr>
        <w:instrText xml:space="preserve"> PAGEREF _Ref303626877 \h </w:instrText>
      </w:r>
      <w:r w:rsidRPr="00803104">
        <w:rPr>
          <w:rFonts w:ascii="Verdana" w:hAnsi="Verdana"/>
          <w:b/>
          <w:color w:val="002060"/>
          <w:sz w:val="20"/>
          <w:szCs w:val="20"/>
          <w:lang w:val="en-CA"/>
        </w:rPr>
      </w:r>
      <w:r w:rsidRPr="00803104">
        <w:rPr>
          <w:rFonts w:ascii="Verdana" w:hAnsi="Verdana"/>
          <w:b/>
          <w:color w:val="002060"/>
          <w:sz w:val="20"/>
          <w:szCs w:val="20"/>
          <w:lang w:val="en-CA"/>
        </w:rPr>
        <w:fldChar w:fldCharType="separate"/>
      </w:r>
      <w:r>
        <w:rPr>
          <w:rFonts w:ascii="Verdana" w:hAnsi="Verdana"/>
          <w:b/>
          <w:noProof/>
          <w:color w:val="002060"/>
          <w:sz w:val="20"/>
          <w:szCs w:val="20"/>
          <w:lang w:val="en-CA"/>
        </w:rPr>
        <w:t>5</w:t>
      </w:r>
      <w:r w:rsidRPr="00803104">
        <w:rPr>
          <w:rFonts w:ascii="Verdana" w:hAnsi="Verdana"/>
          <w:b/>
          <w:color w:val="002060"/>
          <w:sz w:val="20"/>
          <w:szCs w:val="20"/>
          <w:lang w:val="en-CA"/>
        </w:rPr>
        <w:fldChar w:fldCharType="end"/>
      </w:r>
    </w:p>
    <w:p w14:paraId="2E54F83D" w14:textId="77777777" w:rsidR="00B21510" w:rsidRDefault="00B21510" w:rsidP="00B21510">
      <w:pPr>
        <w:pStyle w:val="BodyText"/>
        <w:rPr>
          <w:rFonts w:ascii="Verdana" w:hAnsi="Verdana"/>
          <w:b/>
          <w:color w:val="C00000"/>
          <w:sz w:val="20"/>
          <w:szCs w:val="20"/>
          <w:lang w:val="en-CA"/>
        </w:rPr>
      </w:pPr>
      <w:r>
        <w:rPr>
          <w:rFonts w:ascii="Verdana" w:hAnsi="Verdana"/>
          <w:b/>
          <w:color w:val="auto"/>
          <w:sz w:val="20"/>
          <w:szCs w:val="20"/>
          <w:lang w:val="en-CA"/>
        </w:rPr>
        <w:t>2.0 – Business Overview</w:t>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sz w:val="20"/>
          <w:szCs w:val="20"/>
          <w:lang w:val="en-CA"/>
        </w:rPr>
        <w:t xml:space="preserve"> </w:t>
      </w:r>
      <w:r>
        <w:rPr>
          <w:rFonts w:ascii="Verdana" w:hAnsi="Verdana"/>
          <w:sz w:val="20"/>
          <w:szCs w:val="20"/>
          <w:lang w:val="en-CA"/>
        </w:rPr>
        <w:tab/>
      </w:r>
      <w:r>
        <w:rPr>
          <w:rFonts w:ascii="Verdana" w:hAnsi="Verdana"/>
          <w:sz w:val="20"/>
          <w:szCs w:val="20"/>
          <w:lang w:val="en-CA"/>
        </w:rPr>
        <w:tab/>
        <w:t xml:space="preserve">  </w:t>
      </w:r>
      <w:r w:rsidRPr="00803104">
        <w:rPr>
          <w:rFonts w:ascii="Verdana" w:hAnsi="Verdana"/>
          <w:b/>
          <w:color w:val="002060"/>
          <w:sz w:val="20"/>
          <w:szCs w:val="20"/>
          <w:lang w:val="en-CA"/>
        </w:rPr>
        <w:fldChar w:fldCharType="begin"/>
      </w:r>
      <w:r w:rsidRPr="00803104">
        <w:rPr>
          <w:rFonts w:ascii="Verdana" w:hAnsi="Verdana"/>
          <w:b/>
          <w:color w:val="002060"/>
          <w:sz w:val="20"/>
          <w:szCs w:val="20"/>
          <w:lang w:val="en-CA"/>
        </w:rPr>
        <w:instrText xml:space="preserve"> PAGEREF _Ref303626881 \h </w:instrText>
      </w:r>
      <w:r w:rsidRPr="00803104">
        <w:rPr>
          <w:rFonts w:ascii="Verdana" w:hAnsi="Verdana"/>
          <w:b/>
          <w:color w:val="002060"/>
          <w:sz w:val="20"/>
          <w:szCs w:val="20"/>
          <w:lang w:val="en-CA"/>
        </w:rPr>
      </w:r>
      <w:r w:rsidRPr="00803104">
        <w:rPr>
          <w:rFonts w:ascii="Verdana" w:hAnsi="Verdana"/>
          <w:b/>
          <w:color w:val="002060"/>
          <w:sz w:val="20"/>
          <w:szCs w:val="20"/>
          <w:lang w:val="en-CA"/>
        </w:rPr>
        <w:fldChar w:fldCharType="separate"/>
      </w:r>
      <w:r>
        <w:rPr>
          <w:rFonts w:ascii="Verdana" w:hAnsi="Verdana"/>
          <w:b/>
          <w:noProof/>
          <w:color w:val="002060"/>
          <w:sz w:val="20"/>
          <w:szCs w:val="20"/>
          <w:lang w:val="en-CA"/>
        </w:rPr>
        <w:t>8</w:t>
      </w:r>
      <w:r w:rsidRPr="00803104">
        <w:rPr>
          <w:rFonts w:ascii="Verdana" w:hAnsi="Verdana"/>
          <w:b/>
          <w:color w:val="002060"/>
          <w:sz w:val="20"/>
          <w:szCs w:val="20"/>
          <w:lang w:val="en-CA"/>
        </w:rPr>
        <w:fldChar w:fldCharType="end"/>
      </w:r>
    </w:p>
    <w:p w14:paraId="0CC3F87B" w14:textId="77777777" w:rsidR="00B21510" w:rsidRDefault="00B21510" w:rsidP="00B21510">
      <w:pPr>
        <w:pStyle w:val="BodyText"/>
        <w:rPr>
          <w:rFonts w:ascii="Verdana" w:hAnsi="Verdana"/>
          <w:b/>
          <w:color w:val="C00000"/>
          <w:sz w:val="20"/>
          <w:szCs w:val="20"/>
          <w:lang w:val="en-CA"/>
        </w:rPr>
      </w:pPr>
      <w:r>
        <w:rPr>
          <w:rFonts w:ascii="Verdana" w:hAnsi="Verdana"/>
          <w:b/>
          <w:color w:val="auto"/>
          <w:sz w:val="20"/>
          <w:szCs w:val="20"/>
          <w:lang w:val="en-CA"/>
        </w:rPr>
        <w:t>3.0 – Sales &amp; Marketing Plan</w:t>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sz w:val="20"/>
          <w:szCs w:val="20"/>
          <w:lang w:val="en-CA"/>
        </w:rPr>
        <w:t xml:space="preserve"> </w:t>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sidRPr="00803104">
        <w:rPr>
          <w:rFonts w:ascii="Verdana" w:hAnsi="Verdana"/>
          <w:b/>
          <w:color w:val="002060"/>
          <w:sz w:val="20"/>
          <w:szCs w:val="20"/>
          <w:lang w:val="en-CA"/>
        </w:rPr>
        <w:fldChar w:fldCharType="begin"/>
      </w:r>
      <w:r w:rsidRPr="00803104">
        <w:rPr>
          <w:rFonts w:ascii="Verdana" w:hAnsi="Verdana"/>
          <w:b/>
          <w:color w:val="002060"/>
          <w:sz w:val="20"/>
          <w:szCs w:val="20"/>
          <w:lang w:val="en-CA"/>
        </w:rPr>
        <w:instrText xml:space="preserve"> PAGEREF _Ref303626884 \h </w:instrText>
      </w:r>
      <w:r w:rsidRPr="00803104">
        <w:rPr>
          <w:rFonts w:ascii="Verdana" w:hAnsi="Verdana"/>
          <w:b/>
          <w:color w:val="002060"/>
          <w:sz w:val="20"/>
          <w:szCs w:val="20"/>
          <w:lang w:val="en-CA"/>
        </w:rPr>
      </w:r>
      <w:r w:rsidRPr="00803104">
        <w:rPr>
          <w:rFonts w:ascii="Verdana" w:hAnsi="Verdana"/>
          <w:b/>
          <w:color w:val="002060"/>
          <w:sz w:val="20"/>
          <w:szCs w:val="20"/>
          <w:lang w:val="en-CA"/>
        </w:rPr>
        <w:fldChar w:fldCharType="separate"/>
      </w:r>
      <w:r>
        <w:rPr>
          <w:rFonts w:ascii="Verdana" w:hAnsi="Verdana"/>
          <w:b/>
          <w:noProof/>
          <w:color w:val="002060"/>
          <w:sz w:val="20"/>
          <w:szCs w:val="20"/>
          <w:lang w:val="en-CA"/>
        </w:rPr>
        <w:t>11</w:t>
      </w:r>
      <w:r w:rsidRPr="00803104">
        <w:rPr>
          <w:rFonts w:ascii="Verdana" w:hAnsi="Verdana"/>
          <w:b/>
          <w:color w:val="002060"/>
          <w:sz w:val="20"/>
          <w:szCs w:val="20"/>
          <w:lang w:val="en-CA"/>
        </w:rPr>
        <w:fldChar w:fldCharType="end"/>
      </w:r>
    </w:p>
    <w:p w14:paraId="552042A0" w14:textId="77777777" w:rsidR="00B21510" w:rsidRDefault="00B21510" w:rsidP="00B21510">
      <w:pPr>
        <w:pStyle w:val="BodyText"/>
        <w:rPr>
          <w:rFonts w:ascii="Verdana" w:hAnsi="Verdana"/>
          <w:b/>
          <w:color w:val="002060"/>
          <w:sz w:val="20"/>
          <w:szCs w:val="20"/>
          <w:lang w:val="en-CA"/>
        </w:rPr>
      </w:pPr>
      <w:r>
        <w:rPr>
          <w:rFonts w:ascii="Verdana" w:hAnsi="Verdana"/>
          <w:b/>
          <w:color w:val="auto"/>
          <w:sz w:val="20"/>
          <w:szCs w:val="20"/>
          <w:lang w:val="en-CA"/>
        </w:rPr>
        <w:t>4.0 – Operations</w:t>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sz w:val="20"/>
          <w:szCs w:val="20"/>
          <w:lang w:val="en-CA"/>
        </w:rPr>
        <w:tab/>
        <w:t xml:space="preserve"> </w:t>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sidRPr="00FC2DC7">
        <w:rPr>
          <w:rFonts w:ascii="Verdana" w:hAnsi="Verdana"/>
          <w:b/>
          <w:color w:val="002060"/>
          <w:sz w:val="20"/>
          <w:szCs w:val="20"/>
          <w:lang w:val="en-CA"/>
        </w:rPr>
        <w:fldChar w:fldCharType="begin"/>
      </w:r>
      <w:r w:rsidRPr="00FC2DC7">
        <w:rPr>
          <w:rFonts w:ascii="Verdana" w:hAnsi="Verdana"/>
          <w:b/>
          <w:color w:val="002060"/>
          <w:sz w:val="20"/>
          <w:szCs w:val="20"/>
          <w:lang w:val="en-CA"/>
        </w:rPr>
        <w:instrText xml:space="preserve"> PAGEREF _Ref303626891 \h </w:instrText>
      </w:r>
      <w:r w:rsidRPr="00FC2DC7">
        <w:rPr>
          <w:rFonts w:ascii="Verdana" w:hAnsi="Verdana"/>
          <w:b/>
          <w:color w:val="002060"/>
          <w:sz w:val="20"/>
          <w:szCs w:val="20"/>
          <w:lang w:val="en-CA"/>
        </w:rPr>
      </w:r>
      <w:r w:rsidRPr="00FC2DC7">
        <w:rPr>
          <w:rFonts w:ascii="Verdana" w:hAnsi="Verdana"/>
          <w:b/>
          <w:color w:val="002060"/>
          <w:sz w:val="20"/>
          <w:szCs w:val="20"/>
          <w:lang w:val="en-CA"/>
        </w:rPr>
        <w:fldChar w:fldCharType="separate"/>
      </w:r>
      <w:r w:rsidRPr="00FC2DC7">
        <w:rPr>
          <w:rFonts w:ascii="Verdana" w:hAnsi="Verdana"/>
          <w:b/>
          <w:noProof/>
          <w:color w:val="002060"/>
          <w:sz w:val="20"/>
          <w:szCs w:val="20"/>
          <w:lang w:val="en-CA"/>
        </w:rPr>
        <w:t>13</w:t>
      </w:r>
      <w:r w:rsidRPr="00FC2DC7">
        <w:rPr>
          <w:rFonts w:ascii="Verdana" w:hAnsi="Verdana"/>
          <w:b/>
          <w:color w:val="002060"/>
          <w:sz w:val="20"/>
          <w:szCs w:val="20"/>
          <w:lang w:val="en-CA"/>
        </w:rPr>
        <w:fldChar w:fldCharType="end"/>
      </w:r>
    </w:p>
    <w:p w14:paraId="51A8D9F4" w14:textId="77777777" w:rsidR="00B21510" w:rsidRDefault="00B21510" w:rsidP="00B21510">
      <w:pPr>
        <w:pStyle w:val="BodyText"/>
        <w:rPr>
          <w:rFonts w:ascii="Verdana" w:hAnsi="Verdana"/>
          <w:b/>
          <w:color w:val="002060"/>
          <w:sz w:val="20"/>
          <w:szCs w:val="20"/>
          <w:lang w:val="en-CA"/>
        </w:rPr>
      </w:pPr>
      <w:r>
        <w:rPr>
          <w:rFonts w:ascii="Verdana" w:hAnsi="Verdana"/>
          <w:b/>
          <w:color w:val="auto"/>
          <w:sz w:val="20"/>
          <w:szCs w:val="20"/>
          <w:lang w:val="en-CA"/>
        </w:rPr>
        <w:t>5.0 –</w:t>
      </w:r>
      <w:r>
        <w:rPr>
          <w:rFonts w:ascii="Verdana" w:hAnsi="Verdana"/>
          <w:sz w:val="20"/>
          <w:szCs w:val="20"/>
          <w:lang w:val="en-CA"/>
        </w:rPr>
        <w:t xml:space="preserve"> </w:t>
      </w:r>
      <w:r>
        <w:rPr>
          <w:rFonts w:ascii="Verdana" w:hAnsi="Verdana"/>
          <w:b/>
          <w:color w:val="auto"/>
          <w:sz w:val="20"/>
          <w:szCs w:val="20"/>
          <w:lang w:val="en-CA"/>
        </w:rPr>
        <w:t>Human Resources</w:t>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sidRPr="00803104">
        <w:rPr>
          <w:rFonts w:ascii="Verdana" w:hAnsi="Verdana"/>
          <w:b/>
          <w:color w:val="002060"/>
          <w:sz w:val="20"/>
          <w:szCs w:val="20"/>
          <w:lang w:val="en-CA"/>
        </w:rPr>
        <w:fldChar w:fldCharType="begin"/>
      </w:r>
      <w:r w:rsidRPr="00803104">
        <w:rPr>
          <w:rFonts w:ascii="Verdana" w:hAnsi="Verdana"/>
          <w:b/>
          <w:color w:val="002060"/>
          <w:sz w:val="20"/>
          <w:szCs w:val="20"/>
          <w:lang w:val="en-CA"/>
        </w:rPr>
        <w:instrText xml:space="preserve"> PAGEREF _Ref303626891 \h </w:instrText>
      </w:r>
      <w:r w:rsidRPr="00803104">
        <w:rPr>
          <w:rFonts w:ascii="Verdana" w:hAnsi="Verdana"/>
          <w:b/>
          <w:color w:val="002060"/>
          <w:sz w:val="20"/>
          <w:szCs w:val="20"/>
          <w:lang w:val="en-CA"/>
        </w:rPr>
      </w:r>
      <w:r w:rsidRPr="00803104">
        <w:rPr>
          <w:rFonts w:ascii="Verdana" w:hAnsi="Verdana"/>
          <w:b/>
          <w:color w:val="002060"/>
          <w:sz w:val="20"/>
          <w:szCs w:val="20"/>
          <w:lang w:val="en-CA"/>
        </w:rPr>
        <w:fldChar w:fldCharType="separate"/>
      </w:r>
      <w:r>
        <w:rPr>
          <w:rFonts w:ascii="Verdana" w:hAnsi="Verdana"/>
          <w:b/>
          <w:noProof/>
          <w:color w:val="002060"/>
          <w:sz w:val="20"/>
          <w:szCs w:val="20"/>
          <w:lang w:val="en-CA"/>
        </w:rPr>
        <w:t>13</w:t>
      </w:r>
      <w:r w:rsidRPr="00803104">
        <w:rPr>
          <w:rFonts w:ascii="Verdana" w:hAnsi="Verdana"/>
          <w:b/>
          <w:color w:val="002060"/>
          <w:sz w:val="20"/>
          <w:szCs w:val="20"/>
          <w:lang w:val="en-CA"/>
        </w:rPr>
        <w:fldChar w:fldCharType="end"/>
      </w:r>
    </w:p>
    <w:p w14:paraId="55BE39B6" w14:textId="77777777" w:rsidR="00B21510" w:rsidRDefault="00B21510" w:rsidP="00B21510">
      <w:pPr>
        <w:pStyle w:val="BodyText"/>
        <w:rPr>
          <w:rFonts w:ascii="Verdana" w:hAnsi="Verdana"/>
          <w:b/>
          <w:color w:val="002060"/>
          <w:sz w:val="20"/>
          <w:szCs w:val="20"/>
          <w:lang w:val="en-CA"/>
        </w:rPr>
      </w:pPr>
      <w:r>
        <w:rPr>
          <w:rFonts w:ascii="Verdana" w:hAnsi="Verdana"/>
          <w:b/>
          <w:color w:val="auto"/>
          <w:sz w:val="20"/>
          <w:szCs w:val="20"/>
          <w:lang w:val="en-CA"/>
        </w:rPr>
        <w:t>6.0 –</w:t>
      </w:r>
      <w:r>
        <w:rPr>
          <w:rFonts w:ascii="Verdana" w:hAnsi="Verdana"/>
          <w:sz w:val="20"/>
          <w:szCs w:val="20"/>
          <w:lang w:val="en-CA"/>
        </w:rPr>
        <w:t xml:space="preserve"> </w:t>
      </w:r>
      <w:r>
        <w:rPr>
          <w:rFonts w:ascii="Verdana" w:hAnsi="Verdana"/>
          <w:b/>
          <w:color w:val="auto"/>
          <w:sz w:val="20"/>
          <w:szCs w:val="20"/>
          <w:lang w:val="en-CA"/>
        </w:rPr>
        <w:t>Action Plan</w:t>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sidRPr="00803104">
        <w:rPr>
          <w:rFonts w:ascii="Verdana" w:hAnsi="Verdana"/>
          <w:b/>
          <w:color w:val="002060"/>
          <w:sz w:val="20"/>
          <w:szCs w:val="20"/>
          <w:lang w:val="en-CA"/>
        </w:rPr>
        <w:fldChar w:fldCharType="begin"/>
      </w:r>
      <w:r w:rsidRPr="00803104">
        <w:rPr>
          <w:rFonts w:ascii="Verdana" w:hAnsi="Verdana"/>
          <w:b/>
          <w:color w:val="002060"/>
          <w:sz w:val="20"/>
          <w:szCs w:val="20"/>
          <w:lang w:val="en-CA"/>
        </w:rPr>
        <w:instrText xml:space="preserve"> PAGEREF _Ref303626896 \h </w:instrText>
      </w:r>
      <w:r w:rsidRPr="00803104">
        <w:rPr>
          <w:rFonts w:ascii="Verdana" w:hAnsi="Verdana"/>
          <w:b/>
          <w:color w:val="002060"/>
          <w:sz w:val="20"/>
          <w:szCs w:val="20"/>
          <w:lang w:val="en-CA"/>
        </w:rPr>
      </w:r>
      <w:r w:rsidRPr="00803104">
        <w:rPr>
          <w:rFonts w:ascii="Verdana" w:hAnsi="Verdana"/>
          <w:b/>
          <w:color w:val="002060"/>
          <w:sz w:val="20"/>
          <w:szCs w:val="20"/>
          <w:lang w:val="en-CA"/>
        </w:rPr>
        <w:fldChar w:fldCharType="separate"/>
      </w:r>
      <w:r>
        <w:rPr>
          <w:rFonts w:ascii="Verdana" w:hAnsi="Verdana"/>
          <w:b/>
          <w:noProof/>
          <w:color w:val="002060"/>
          <w:sz w:val="20"/>
          <w:szCs w:val="20"/>
          <w:lang w:val="en-CA"/>
        </w:rPr>
        <w:t>14</w:t>
      </w:r>
      <w:r w:rsidRPr="00803104">
        <w:rPr>
          <w:rFonts w:ascii="Verdana" w:hAnsi="Verdana"/>
          <w:b/>
          <w:color w:val="002060"/>
          <w:sz w:val="20"/>
          <w:szCs w:val="20"/>
          <w:lang w:val="en-CA"/>
        </w:rPr>
        <w:fldChar w:fldCharType="end"/>
      </w:r>
    </w:p>
    <w:p w14:paraId="7DB8CD4F" w14:textId="77777777" w:rsidR="00B21510" w:rsidRDefault="00B21510" w:rsidP="00B21510">
      <w:pPr>
        <w:pStyle w:val="BodyText"/>
        <w:rPr>
          <w:rFonts w:ascii="Verdana" w:hAnsi="Verdana"/>
          <w:b/>
          <w:color w:val="002060"/>
          <w:sz w:val="20"/>
          <w:szCs w:val="20"/>
          <w:lang w:val="en-CA"/>
        </w:rPr>
      </w:pPr>
      <w:r>
        <w:rPr>
          <w:rFonts w:ascii="Verdana" w:hAnsi="Verdana"/>
          <w:b/>
          <w:color w:val="auto"/>
          <w:sz w:val="20"/>
          <w:szCs w:val="20"/>
          <w:lang w:val="en-CA"/>
        </w:rPr>
        <w:t>7.0 –</w:t>
      </w:r>
      <w:r>
        <w:rPr>
          <w:rFonts w:ascii="Verdana" w:hAnsi="Verdana"/>
          <w:sz w:val="20"/>
          <w:szCs w:val="20"/>
          <w:lang w:val="en-CA"/>
        </w:rPr>
        <w:t xml:space="preserve"> </w:t>
      </w:r>
      <w:r>
        <w:rPr>
          <w:rFonts w:ascii="Verdana" w:hAnsi="Verdana"/>
          <w:b/>
          <w:color w:val="auto"/>
          <w:sz w:val="20"/>
          <w:szCs w:val="20"/>
          <w:lang w:val="en-CA"/>
        </w:rPr>
        <w:t>Financial Plan</w:t>
      </w:r>
      <w:r>
        <w:rPr>
          <w:rFonts w:ascii="Verdana" w:hAnsi="Verdana"/>
          <w:b/>
          <w:color w:val="auto"/>
          <w:sz w:val="20"/>
          <w:szCs w:val="20"/>
          <w:lang w:val="en-CA"/>
        </w:rPr>
        <w:tab/>
      </w:r>
      <w:r>
        <w:rPr>
          <w:rFonts w:ascii="Verdana" w:hAnsi="Verdana"/>
          <w:b/>
          <w:color w:val="auto"/>
          <w:sz w:val="20"/>
          <w:szCs w:val="20"/>
          <w:lang w:val="en-CA"/>
        </w:rPr>
        <w:tab/>
      </w:r>
      <w:r>
        <w:rPr>
          <w:rFonts w:ascii="Verdana" w:hAnsi="Verdana"/>
          <w:b/>
          <w:color w:val="auto"/>
          <w:sz w:val="20"/>
          <w:szCs w:val="20"/>
          <w:lang w:val="en-CA"/>
        </w:rPr>
        <w:tab/>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Pr>
          <w:rFonts w:ascii="Verdana" w:hAnsi="Verdana"/>
          <w:sz w:val="20"/>
          <w:szCs w:val="20"/>
          <w:lang w:val="en-CA"/>
        </w:rPr>
        <w:tab/>
      </w:r>
      <w:r w:rsidRPr="00803104">
        <w:rPr>
          <w:rFonts w:ascii="Verdana" w:hAnsi="Verdana"/>
          <w:b/>
          <w:color w:val="002060"/>
          <w:sz w:val="20"/>
          <w:szCs w:val="20"/>
          <w:lang w:val="en-CA"/>
        </w:rPr>
        <w:fldChar w:fldCharType="begin"/>
      </w:r>
      <w:r w:rsidRPr="00803104">
        <w:rPr>
          <w:rFonts w:ascii="Verdana" w:hAnsi="Verdana"/>
          <w:b/>
          <w:color w:val="002060"/>
          <w:sz w:val="20"/>
          <w:szCs w:val="20"/>
          <w:lang w:val="en-CA"/>
        </w:rPr>
        <w:instrText xml:space="preserve"> PAGEREF _Ref303626903 \h </w:instrText>
      </w:r>
      <w:r w:rsidRPr="00803104">
        <w:rPr>
          <w:rFonts w:ascii="Verdana" w:hAnsi="Verdana"/>
          <w:b/>
          <w:color w:val="002060"/>
          <w:sz w:val="20"/>
          <w:szCs w:val="20"/>
          <w:lang w:val="en-CA"/>
        </w:rPr>
      </w:r>
      <w:r w:rsidRPr="00803104">
        <w:rPr>
          <w:rFonts w:ascii="Verdana" w:hAnsi="Verdana"/>
          <w:b/>
          <w:color w:val="002060"/>
          <w:sz w:val="20"/>
          <w:szCs w:val="20"/>
          <w:lang w:val="en-CA"/>
        </w:rPr>
        <w:fldChar w:fldCharType="separate"/>
      </w:r>
      <w:r>
        <w:rPr>
          <w:rFonts w:ascii="Verdana" w:hAnsi="Verdana"/>
          <w:b/>
          <w:noProof/>
          <w:color w:val="002060"/>
          <w:sz w:val="20"/>
          <w:szCs w:val="20"/>
          <w:lang w:val="en-CA"/>
        </w:rPr>
        <w:t>15</w:t>
      </w:r>
      <w:r w:rsidRPr="00803104">
        <w:rPr>
          <w:rFonts w:ascii="Verdana" w:hAnsi="Verdana"/>
          <w:b/>
          <w:color w:val="002060"/>
          <w:sz w:val="20"/>
          <w:szCs w:val="20"/>
          <w:lang w:val="en-CA"/>
        </w:rPr>
        <w:fldChar w:fldCharType="end"/>
      </w:r>
    </w:p>
    <w:p w14:paraId="35A959DE" w14:textId="77777777" w:rsidR="00B21510" w:rsidRDefault="00B21510" w:rsidP="00B21510">
      <w:pPr>
        <w:pStyle w:val="BodyText"/>
        <w:rPr>
          <w:rFonts w:ascii="Verdana" w:hAnsi="Verdana"/>
          <w:b/>
          <w:color w:val="C00000"/>
          <w:sz w:val="20"/>
          <w:szCs w:val="20"/>
          <w:lang w:val="en-CA"/>
        </w:rPr>
      </w:pPr>
    </w:p>
    <w:p w14:paraId="3CE97164" w14:textId="77777777" w:rsidR="00B21510" w:rsidRPr="004F1F7B" w:rsidRDefault="00B21510" w:rsidP="00B21510">
      <w:pPr>
        <w:pStyle w:val="BodyText"/>
        <w:jc w:val="center"/>
        <w:rPr>
          <w:rFonts w:ascii="Verdana" w:hAnsi="Verdana"/>
          <w:b/>
          <w:color w:val="403152"/>
          <w:sz w:val="20"/>
          <w:szCs w:val="20"/>
          <w:u w:val="single"/>
          <w:lang w:val="en-CA"/>
        </w:rPr>
      </w:pPr>
      <w:r w:rsidRPr="004F1F7B">
        <w:rPr>
          <w:rFonts w:ascii="Verdana" w:hAnsi="Verdana"/>
          <w:b/>
          <w:color w:val="403152"/>
          <w:sz w:val="20"/>
          <w:szCs w:val="20"/>
          <w:u w:val="single"/>
          <w:lang w:val="en-CA"/>
        </w:rPr>
        <w:t>Appendices</w:t>
      </w:r>
    </w:p>
    <w:p w14:paraId="62AFD7B4" w14:textId="77777777" w:rsidR="00B21510" w:rsidRDefault="00F113E7" w:rsidP="00B21510">
      <w:pPr>
        <w:pStyle w:val="BodyText"/>
        <w:rPr>
          <w:rFonts w:ascii="Verdana" w:hAnsi="Verdana"/>
          <w:b/>
          <w:color w:val="002060"/>
          <w:sz w:val="20"/>
          <w:szCs w:val="20"/>
          <w:lang w:val="en-CA"/>
        </w:rPr>
      </w:pPr>
      <w:r>
        <w:rPr>
          <w:rFonts w:ascii="Verdana" w:hAnsi="Verdana"/>
          <w:b/>
          <w:color w:val="auto"/>
          <w:sz w:val="20"/>
          <w:szCs w:val="20"/>
          <w:lang w:val="en-CA"/>
        </w:rPr>
        <w:t>Appendix</w:t>
      </w:r>
      <w:r w:rsidR="00B21510">
        <w:rPr>
          <w:rFonts w:ascii="Verdana" w:hAnsi="Verdana"/>
          <w:b/>
          <w:color w:val="auto"/>
          <w:sz w:val="20"/>
          <w:szCs w:val="20"/>
          <w:lang w:val="en-CA"/>
        </w:rPr>
        <w:t xml:space="preserve"> – Supporting Documentation</w:t>
      </w:r>
      <w:r w:rsidR="00B21510">
        <w:rPr>
          <w:rFonts w:ascii="Verdana" w:hAnsi="Verdana"/>
          <w:sz w:val="20"/>
          <w:szCs w:val="20"/>
          <w:lang w:val="en-CA"/>
        </w:rPr>
        <w:tab/>
        <w:t xml:space="preserve"> </w:t>
      </w:r>
      <w:r w:rsidR="00B21510">
        <w:rPr>
          <w:rFonts w:ascii="Verdana" w:hAnsi="Verdana"/>
          <w:sz w:val="20"/>
          <w:szCs w:val="20"/>
          <w:lang w:val="en-CA"/>
        </w:rPr>
        <w:tab/>
      </w:r>
      <w:r w:rsidR="00B21510">
        <w:rPr>
          <w:rFonts w:ascii="Verdana" w:hAnsi="Verdana"/>
          <w:sz w:val="20"/>
          <w:szCs w:val="20"/>
          <w:lang w:val="en-CA"/>
        </w:rPr>
        <w:tab/>
      </w:r>
      <w:r w:rsidR="00B21510">
        <w:rPr>
          <w:rFonts w:ascii="Verdana" w:hAnsi="Verdana"/>
          <w:sz w:val="20"/>
          <w:szCs w:val="20"/>
          <w:lang w:val="en-CA"/>
        </w:rPr>
        <w:tab/>
      </w:r>
      <w:r w:rsidR="00B21510">
        <w:rPr>
          <w:rFonts w:ascii="Verdana" w:hAnsi="Verdana"/>
          <w:sz w:val="20"/>
          <w:szCs w:val="20"/>
          <w:lang w:val="en-CA"/>
        </w:rPr>
        <w:tab/>
      </w:r>
      <w:r w:rsidR="00B21510" w:rsidRPr="00803104">
        <w:rPr>
          <w:rFonts w:ascii="Verdana" w:hAnsi="Verdana"/>
          <w:b/>
          <w:color w:val="002060"/>
          <w:sz w:val="20"/>
          <w:szCs w:val="20"/>
          <w:lang w:val="en-CA"/>
        </w:rPr>
        <w:fldChar w:fldCharType="begin"/>
      </w:r>
      <w:r w:rsidR="00B21510" w:rsidRPr="00803104">
        <w:rPr>
          <w:rFonts w:ascii="Verdana" w:hAnsi="Verdana"/>
          <w:b/>
          <w:color w:val="002060"/>
          <w:sz w:val="20"/>
          <w:szCs w:val="20"/>
          <w:lang w:val="en-CA"/>
        </w:rPr>
        <w:instrText xml:space="preserve"> PAGEREF _Ref303626911 \h </w:instrText>
      </w:r>
      <w:r w:rsidR="00B21510" w:rsidRPr="00803104">
        <w:rPr>
          <w:rFonts w:ascii="Verdana" w:hAnsi="Verdana"/>
          <w:b/>
          <w:color w:val="002060"/>
          <w:sz w:val="20"/>
          <w:szCs w:val="20"/>
          <w:lang w:val="en-CA"/>
        </w:rPr>
      </w:r>
      <w:r w:rsidR="00B21510" w:rsidRPr="00803104">
        <w:rPr>
          <w:rFonts w:ascii="Verdana" w:hAnsi="Verdana"/>
          <w:b/>
          <w:color w:val="002060"/>
          <w:sz w:val="20"/>
          <w:szCs w:val="20"/>
          <w:lang w:val="en-CA"/>
        </w:rPr>
        <w:fldChar w:fldCharType="separate"/>
      </w:r>
      <w:r w:rsidR="00B21510">
        <w:rPr>
          <w:rFonts w:ascii="Verdana" w:hAnsi="Verdana"/>
          <w:b/>
          <w:noProof/>
          <w:color w:val="002060"/>
          <w:sz w:val="20"/>
          <w:szCs w:val="20"/>
          <w:lang w:val="en-CA"/>
        </w:rPr>
        <w:t>18</w:t>
      </w:r>
      <w:r w:rsidR="00B21510" w:rsidRPr="00803104">
        <w:rPr>
          <w:rFonts w:ascii="Verdana" w:hAnsi="Verdana"/>
          <w:b/>
          <w:color w:val="002060"/>
          <w:sz w:val="20"/>
          <w:szCs w:val="20"/>
          <w:lang w:val="en-CA"/>
        </w:rPr>
        <w:fldChar w:fldCharType="end"/>
      </w:r>
    </w:p>
    <w:p w14:paraId="0EF2EE15" w14:textId="77777777" w:rsidR="00C57DAC" w:rsidRDefault="00C57DAC" w:rsidP="00C57DAC">
      <w:pPr>
        <w:pStyle w:val="BodyText"/>
        <w:rPr>
          <w:rFonts w:ascii="Verdana" w:hAnsi="Verdana"/>
          <w:b/>
          <w:color w:val="C00000"/>
          <w:sz w:val="20"/>
          <w:szCs w:val="20"/>
          <w:lang w:val="en-CA"/>
        </w:rPr>
      </w:pPr>
    </w:p>
    <w:p w14:paraId="18A45F5E" w14:textId="77777777" w:rsidR="00C64E67" w:rsidRPr="00387247" w:rsidRDefault="00C64E67" w:rsidP="0073333E">
      <w:pPr>
        <w:pStyle w:val="BodyText"/>
        <w:ind w:left="0"/>
        <w:rPr>
          <w:rFonts w:ascii="Verdana" w:hAnsi="Verdana"/>
          <w:b/>
          <w:color w:val="C00000"/>
          <w:sz w:val="20"/>
          <w:szCs w:val="20"/>
          <w:lang w:val="en-CA"/>
        </w:rPr>
      </w:pPr>
    </w:p>
    <w:p w14:paraId="74EB546A" w14:textId="77777777" w:rsidR="00F15128" w:rsidRPr="004F1F7B" w:rsidRDefault="00A07029" w:rsidP="001434C3">
      <w:pPr>
        <w:pStyle w:val="Heading1"/>
        <w:rPr>
          <w:color w:val="403152"/>
          <w:lang w:val="en-CA"/>
        </w:rPr>
      </w:pPr>
      <w:bookmarkStart w:id="3" w:name="_Ref277929812"/>
      <w:r w:rsidRPr="004F1F7B">
        <w:rPr>
          <w:color w:val="403152"/>
        </w:rPr>
        <w:lastRenderedPageBreak/>
        <w:t>I</w:t>
      </w:r>
      <w:r w:rsidR="00CE105E" w:rsidRPr="004F1F7B">
        <w:rPr>
          <w:color w:val="403152"/>
        </w:rPr>
        <w:t xml:space="preserve"> – </w:t>
      </w:r>
      <w:r w:rsidR="00F15128" w:rsidRPr="004F1F7B">
        <w:rPr>
          <w:color w:val="403152"/>
        </w:rPr>
        <w:t xml:space="preserve">Confidentiality </w:t>
      </w:r>
      <w:bookmarkEnd w:id="1"/>
      <w:bookmarkEnd w:id="2"/>
      <w:r w:rsidR="00CE105E" w:rsidRPr="004F1F7B">
        <w:rPr>
          <w:color w:val="403152"/>
        </w:rPr>
        <w:t>&amp; Document Information</w:t>
      </w:r>
      <w:bookmarkEnd w:id="3"/>
    </w:p>
    <w:p w14:paraId="03125A5A" w14:textId="77777777" w:rsidR="00B872A9" w:rsidRPr="002E6FB4" w:rsidRDefault="00B872A9" w:rsidP="00B872A9">
      <w:pPr>
        <w:rPr>
          <w:rFonts w:ascii="Arial Narrow" w:hAnsi="Arial Narrow"/>
          <w:color w:val="000000"/>
          <w:sz w:val="22"/>
          <w:szCs w:val="22"/>
        </w:rPr>
      </w:pPr>
    </w:p>
    <w:p w14:paraId="7220DB46" w14:textId="77777777" w:rsidR="00B872A9" w:rsidRPr="00167240" w:rsidRDefault="00F15128" w:rsidP="001434C3">
      <w:pPr>
        <w:ind w:left="720"/>
        <w:rPr>
          <w:rFonts w:ascii="Verdana" w:hAnsi="Verdana"/>
          <w:color w:val="000000"/>
          <w:sz w:val="20"/>
          <w:szCs w:val="20"/>
        </w:rPr>
      </w:pPr>
      <w:r w:rsidRPr="00B41BAE">
        <w:rPr>
          <w:rFonts w:ascii="Verdana" w:hAnsi="Verdana"/>
          <w:color w:val="000000"/>
          <w:sz w:val="20"/>
          <w:szCs w:val="20"/>
        </w:rPr>
        <w:t>Thi</w:t>
      </w:r>
      <w:r w:rsidR="00E120FF" w:rsidRPr="00B41BAE">
        <w:rPr>
          <w:rFonts w:ascii="Verdana" w:hAnsi="Verdana"/>
          <w:color w:val="000000"/>
          <w:sz w:val="20"/>
          <w:szCs w:val="20"/>
        </w:rPr>
        <w:t xml:space="preserve">s document </w:t>
      </w:r>
      <w:r w:rsidR="00490090" w:rsidRPr="00B41BAE">
        <w:rPr>
          <w:rFonts w:ascii="Verdana" w:hAnsi="Verdana"/>
          <w:color w:val="000000"/>
          <w:sz w:val="20"/>
          <w:szCs w:val="20"/>
        </w:rPr>
        <w:t>may contain</w:t>
      </w:r>
      <w:r w:rsidR="00E120FF" w:rsidRPr="00B41BAE">
        <w:rPr>
          <w:rFonts w:ascii="Verdana" w:hAnsi="Verdana"/>
          <w:color w:val="000000"/>
          <w:sz w:val="20"/>
          <w:szCs w:val="20"/>
        </w:rPr>
        <w:t xml:space="preserve"> confidential</w:t>
      </w:r>
      <w:r w:rsidRPr="00B41BAE">
        <w:rPr>
          <w:rFonts w:ascii="Verdana" w:hAnsi="Verdana"/>
          <w:color w:val="000000"/>
          <w:sz w:val="20"/>
          <w:szCs w:val="20"/>
        </w:rPr>
        <w:t>, trade secre</w:t>
      </w:r>
      <w:r w:rsidR="00490090" w:rsidRPr="00B41BAE">
        <w:rPr>
          <w:rFonts w:ascii="Verdana" w:hAnsi="Verdana"/>
          <w:color w:val="000000"/>
          <w:sz w:val="20"/>
          <w:szCs w:val="20"/>
        </w:rPr>
        <w:t>t and/or proprietar</w:t>
      </w:r>
      <w:r w:rsidR="00BA44D0" w:rsidRPr="00B41BAE">
        <w:rPr>
          <w:rFonts w:ascii="Verdana" w:hAnsi="Verdana"/>
          <w:color w:val="000000"/>
          <w:sz w:val="20"/>
          <w:szCs w:val="20"/>
        </w:rPr>
        <w:t xml:space="preserve">y information belonging to </w:t>
      </w:r>
      <w:r w:rsidR="00B41BAE" w:rsidRPr="00B41BAE">
        <w:rPr>
          <w:rFonts w:ascii="Verdana" w:hAnsi="Verdana"/>
          <w:color w:val="000000"/>
          <w:sz w:val="20"/>
          <w:szCs w:val="20"/>
        </w:rPr>
        <w:t>its creator</w:t>
      </w:r>
      <w:r w:rsidR="00B41BAE">
        <w:rPr>
          <w:rFonts w:ascii="Verdana" w:hAnsi="Verdana"/>
          <w:color w:val="000000"/>
          <w:sz w:val="20"/>
          <w:szCs w:val="20"/>
        </w:rPr>
        <w:t>/owner(s)</w:t>
      </w:r>
      <w:r w:rsidR="00B41BAE" w:rsidRPr="00B41BAE">
        <w:rPr>
          <w:rFonts w:ascii="Verdana" w:hAnsi="Verdana"/>
          <w:color w:val="000000"/>
          <w:sz w:val="20"/>
          <w:szCs w:val="20"/>
        </w:rPr>
        <w:t xml:space="preserve"> and partners, members or associated companies</w:t>
      </w:r>
      <w:r w:rsidR="007B6764" w:rsidRPr="00B41BAE">
        <w:rPr>
          <w:rFonts w:ascii="Verdana" w:hAnsi="Verdana"/>
          <w:color w:val="000000"/>
          <w:sz w:val="20"/>
          <w:szCs w:val="20"/>
        </w:rPr>
        <w:t>.</w:t>
      </w:r>
      <w:r w:rsidR="007B6764">
        <w:rPr>
          <w:rFonts w:ascii="Verdana" w:hAnsi="Verdana"/>
          <w:color w:val="000000"/>
          <w:sz w:val="20"/>
          <w:szCs w:val="20"/>
        </w:rPr>
        <w:t xml:space="preserve"> </w:t>
      </w:r>
      <w:r w:rsidR="00A151C2" w:rsidRPr="00167240">
        <w:rPr>
          <w:rFonts w:ascii="Verdana" w:hAnsi="Verdana"/>
          <w:color w:val="000000"/>
          <w:sz w:val="20"/>
          <w:szCs w:val="20"/>
        </w:rPr>
        <w:t>The</w:t>
      </w:r>
      <w:r w:rsidRPr="00167240">
        <w:rPr>
          <w:rFonts w:ascii="Verdana" w:hAnsi="Verdana"/>
          <w:color w:val="000000"/>
          <w:sz w:val="20"/>
          <w:szCs w:val="20"/>
        </w:rPr>
        <w:t xml:space="preserve"> recipient is expected to treat this document as they would their own most confidential internal material. Neither this document nor any </w:t>
      </w:r>
      <w:r w:rsidR="00A3696D" w:rsidRPr="00167240">
        <w:rPr>
          <w:rFonts w:ascii="Verdana" w:hAnsi="Verdana"/>
          <w:color w:val="000000"/>
          <w:sz w:val="20"/>
          <w:szCs w:val="20"/>
        </w:rPr>
        <w:t>attachments related to this submission</w:t>
      </w:r>
      <w:r w:rsidRPr="00167240">
        <w:rPr>
          <w:rFonts w:ascii="Verdana" w:hAnsi="Verdana"/>
          <w:color w:val="000000"/>
          <w:sz w:val="20"/>
          <w:szCs w:val="20"/>
        </w:rPr>
        <w:t xml:space="preserve"> </w:t>
      </w:r>
      <w:r w:rsidR="00A151C2" w:rsidRPr="00167240">
        <w:rPr>
          <w:rFonts w:ascii="Verdana" w:hAnsi="Verdana"/>
          <w:color w:val="000000"/>
          <w:sz w:val="20"/>
          <w:szCs w:val="20"/>
        </w:rPr>
        <w:t>may</w:t>
      </w:r>
      <w:r w:rsidRPr="00167240">
        <w:rPr>
          <w:rFonts w:ascii="Verdana" w:hAnsi="Verdana"/>
          <w:color w:val="000000"/>
          <w:sz w:val="20"/>
          <w:szCs w:val="20"/>
        </w:rPr>
        <w:t xml:space="preserve"> be disclosed to any person outside the r</w:t>
      </w:r>
      <w:r w:rsidR="00A151C2" w:rsidRPr="00167240">
        <w:rPr>
          <w:rFonts w:ascii="Verdana" w:hAnsi="Verdana"/>
          <w:color w:val="000000"/>
          <w:sz w:val="20"/>
          <w:szCs w:val="20"/>
        </w:rPr>
        <w:t xml:space="preserve">ecipient’s organization without </w:t>
      </w:r>
      <w:r w:rsidR="00552791" w:rsidRPr="00167240">
        <w:rPr>
          <w:rFonts w:ascii="Verdana" w:hAnsi="Verdana"/>
          <w:color w:val="000000"/>
          <w:sz w:val="20"/>
          <w:szCs w:val="20"/>
        </w:rPr>
        <w:t>express written</w:t>
      </w:r>
      <w:r w:rsidR="009A14D4">
        <w:rPr>
          <w:rFonts w:ascii="Verdana" w:hAnsi="Verdana"/>
          <w:color w:val="000000"/>
          <w:sz w:val="20"/>
          <w:szCs w:val="20"/>
        </w:rPr>
        <w:t xml:space="preserve"> permission from the </w:t>
      </w:r>
      <w:r w:rsidR="00B41BAE">
        <w:rPr>
          <w:rFonts w:ascii="Verdana" w:hAnsi="Verdana"/>
          <w:color w:val="000000"/>
          <w:sz w:val="20"/>
          <w:szCs w:val="20"/>
        </w:rPr>
        <w:t>document creators/owner(s)</w:t>
      </w:r>
      <w:r w:rsidRPr="00167240">
        <w:rPr>
          <w:rFonts w:ascii="Verdana" w:hAnsi="Verdana"/>
          <w:color w:val="000000"/>
          <w:sz w:val="20"/>
          <w:szCs w:val="20"/>
        </w:rPr>
        <w:t xml:space="preserve">. By accepting this document, the </w:t>
      </w:r>
      <w:r w:rsidR="00552791" w:rsidRPr="00167240">
        <w:rPr>
          <w:rFonts w:ascii="Verdana" w:hAnsi="Verdana"/>
          <w:color w:val="000000"/>
          <w:sz w:val="20"/>
          <w:szCs w:val="20"/>
        </w:rPr>
        <w:t>recipient confirms</w:t>
      </w:r>
      <w:r w:rsidRPr="00167240">
        <w:rPr>
          <w:rFonts w:ascii="Verdana" w:hAnsi="Verdana"/>
          <w:color w:val="000000"/>
          <w:sz w:val="20"/>
          <w:szCs w:val="20"/>
        </w:rPr>
        <w:t xml:space="preserve"> that they will</w:t>
      </w:r>
      <w:r w:rsidR="009F5295" w:rsidRPr="00167240">
        <w:rPr>
          <w:rFonts w:ascii="Verdana" w:hAnsi="Verdana"/>
          <w:color w:val="000000"/>
          <w:sz w:val="20"/>
          <w:szCs w:val="20"/>
        </w:rPr>
        <w:t xml:space="preserve"> comply with these expectations.</w:t>
      </w:r>
    </w:p>
    <w:p w14:paraId="71890F8E" w14:textId="77777777" w:rsidR="00CB68E8" w:rsidRPr="002E3CC0" w:rsidRDefault="00CB68E8" w:rsidP="001434C3">
      <w:pPr>
        <w:ind w:left="720"/>
        <w:rPr>
          <w:rFonts w:ascii="Verdana" w:hAnsi="Verdana"/>
          <w:color w:val="000000"/>
          <w:sz w:val="20"/>
          <w:szCs w:val="20"/>
        </w:rPr>
      </w:pPr>
    </w:p>
    <w:p w14:paraId="3226A68F" w14:textId="77777777" w:rsidR="005016FB" w:rsidRPr="004F1F7B" w:rsidRDefault="00F15128" w:rsidP="002E3CC0">
      <w:pPr>
        <w:pStyle w:val="Heading2"/>
        <w:ind w:left="720"/>
        <w:rPr>
          <w:color w:val="403152"/>
          <w:lang w:val="en-CA"/>
        </w:rPr>
      </w:pPr>
      <w:bookmarkStart w:id="4" w:name="_Ref277080636"/>
      <w:r w:rsidRPr="004F1F7B">
        <w:rPr>
          <w:color w:val="403152"/>
        </w:rPr>
        <w:t>Document Information</w:t>
      </w:r>
      <w:bookmarkEnd w:id="4"/>
    </w:p>
    <w:tbl>
      <w:tblPr>
        <w:tblW w:w="836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388"/>
      </w:tblGrid>
      <w:tr w:rsidR="00B872A9" w:rsidRPr="0018141A" w14:paraId="732484B0" w14:textId="77777777">
        <w:tc>
          <w:tcPr>
            <w:tcW w:w="1980" w:type="dxa"/>
          </w:tcPr>
          <w:p w14:paraId="0FD08C0D" w14:textId="77777777" w:rsidR="00F15128" w:rsidRPr="0018141A" w:rsidRDefault="00F15128" w:rsidP="00E41F5D">
            <w:pPr>
              <w:rPr>
                <w:rFonts w:ascii="Verdana" w:hAnsi="Verdana"/>
                <w:color w:val="000000"/>
                <w:sz w:val="20"/>
                <w:szCs w:val="20"/>
              </w:rPr>
            </w:pPr>
            <w:r w:rsidRPr="0018141A">
              <w:rPr>
                <w:rFonts w:ascii="Verdana" w:hAnsi="Verdana"/>
                <w:color w:val="000000"/>
                <w:sz w:val="20"/>
                <w:szCs w:val="20"/>
              </w:rPr>
              <w:t>Document ID:</w:t>
            </w:r>
          </w:p>
        </w:tc>
        <w:tc>
          <w:tcPr>
            <w:tcW w:w="6388" w:type="dxa"/>
          </w:tcPr>
          <w:p w14:paraId="4E9988DE" w14:textId="77777777" w:rsidR="00F15128" w:rsidRPr="0018141A" w:rsidRDefault="00B54955" w:rsidP="00E41F5D">
            <w:pPr>
              <w:pStyle w:val="Heading7"/>
              <w:spacing w:before="0" w:after="0"/>
              <w:rPr>
                <w:rFonts w:ascii="Verdana" w:hAnsi="Verdana"/>
                <w:b w:val="0"/>
                <w:color w:val="auto"/>
                <w:sz w:val="20"/>
                <w:szCs w:val="20"/>
              </w:rPr>
            </w:pPr>
            <w:r w:rsidRPr="0018141A">
              <w:rPr>
                <w:rFonts w:ascii="Verdana" w:hAnsi="Verdana"/>
                <w:b w:val="0"/>
                <w:color w:val="auto"/>
                <w:sz w:val="20"/>
                <w:szCs w:val="20"/>
              </w:rPr>
              <w:t>BUSINESS PLAN</w:t>
            </w:r>
          </w:p>
        </w:tc>
      </w:tr>
      <w:tr w:rsidR="00B872A9" w:rsidRPr="0018141A" w14:paraId="04DABEEC" w14:textId="77777777">
        <w:tc>
          <w:tcPr>
            <w:tcW w:w="1980" w:type="dxa"/>
          </w:tcPr>
          <w:p w14:paraId="5B033E2F" w14:textId="77777777" w:rsidR="00F15128" w:rsidRPr="0018141A" w:rsidRDefault="007B6764" w:rsidP="00E41F5D">
            <w:pPr>
              <w:rPr>
                <w:rFonts w:ascii="Verdana" w:hAnsi="Verdana"/>
                <w:color w:val="000000"/>
                <w:sz w:val="20"/>
                <w:szCs w:val="20"/>
              </w:rPr>
            </w:pPr>
            <w:r w:rsidRPr="0018141A">
              <w:rPr>
                <w:rFonts w:ascii="Verdana" w:hAnsi="Verdana"/>
                <w:color w:val="000000"/>
                <w:sz w:val="20"/>
                <w:szCs w:val="20"/>
              </w:rPr>
              <w:t>Reference</w:t>
            </w:r>
            <w:r w:rsidR="00F15128" w:rsidRPr="0018141A">
              <w:rPr>
                <w:rFonts w:ascii="Verdana" w:hAnsi="Verdana"/>
                <w:color w:val="000000"/>
                <w:sz w:val="20"/>
                <w:szCs w:val="20"/>
              </w:rPr>
              <w:t>:</w:t>
            </w:r>
          </w:p>
        </w:tc>
        <w:tc>
          <w:tcPr>
            <w:tcW w:w="6388" w:type="dxa"/>
          </w:tcPr>
          <w:p w14:paraId="267580CB" w14:textId="77777777" w:rsidR="00F15128" w:rsidRPr="0018141A" w:rsidRDefault="00E0345E" w:rsidP="00D921AD">
            <w:pPr>
              <w:ind w:right="-180"/>
              <w:rPr>
                <w:rFonts w:ascii="Verdana" w:hAnsi="Verdana" w:cs="Arial"/>
                <w:color w:val="000000"/>
                <w:sz w:val="22"/>
                <w:szCs w:val="22"/>
              </w:rPr>
            </w:pPr>
            <w:r w:rsidRPr="0018141A">
              <w:rPr>
                <w:rFonts w:ascii="Verdana" w:hAnsi="Verdana" w:cs="Arial"/>
                <w:color w:val="000000"/>
                <w:sz w:val="22"/>
                <w:szCs w:val="22"/>
              </w:rPr>
              <w:t xml:space="preserve">Automated Vending </w:t>
            </w:r>
            <w:r w:rsidR="00EE108B">
              <w:rPr>
                <w:rFonts w:ascii="Verdana" w:hAnsi="Verdana" w:cs="Arial" w:hint="eastAsia"/>
                <w:color w:val="000000"/>
                <w:sz w:val="22"/>
                <w:szCs w:val="22"/>
                <w:lang w:eastAsia="zh-CN"/>
              </w:rPr>
              <w:t>Hub</w:t>
            </w:r>
          </w:p>
        </w:tc>
      </w:tr>
      <w:tr w:rsidR="00B872A9" w:rsidRPr="0018141A" w14:paraId="15EA657D" w14:textId="77777777">
        <w:tc>
          <w:tcPr>
            <w:tcW w:w="1980" w:type="dxa"/>
          </w:tcPr>
          <w:p w14:paraId="56DB08AC" w14:textId="77777777" w:rsidR="00F15128" w:rsidRPr="0018141A" w:rsidRDefault="00F15128" w:rsidP="00D512DA">
            <w:pPr>
              <w:rPr>
                <w:rFonts w:ascii="Verdana" w:hAnsi="Verdana"/>
                <w:color w:val="000000"/>
                <w:sz w:val="20"/>
                <w:szCs w:val="20"/>
              </w:rPr>
            </w:pPr>
            <w:r w:rsidRPr="0018141A">
              <w:rPr>
                <w:rFonts w:ascii="Verdana" w:hAnsi="Verdana"/>
                <w:color w:val="000000"/>
                <w:sz w:val="20"/>
                <w:szCs w:val="20"/>
              </w:rPr>
              <w:t>Version:</w:t>
            </w:r>
          </w:p>
        </w:tc>
        <w:tc>
          <w:tcPr>
            <w:tcW w:w="6388" w:type="dxa"/>
          </w:tcPr>
          <w:p w14:paraId="2BE89D61" w14:textId="77777777" w:rsidR="00F15128" w:rsidRPr="0018141A" w:rsidRDefault="001F43CD" w:rsidP="00094D72">
            <w:pPr>
              <w:rPr>
                <w:rFonts w:ascii="Verdana" w:hAnsi="Verdana"/>
                <w:color w:val="000000"/>
                <w:sz w:val="20"/>
                <w:szCs w:val="20"/>
              </w:rPr>
            </w:pPr>
            <w:r w:rsidRPr="0018141A">
              <w:rPr>
                <w:rFonts w:ascii="Verdana" w:hAnsi="Verdana"/>
                <w:color w:val="000000"/>
                <w:sz w:val="20"/>
                <w:szCs w:val="20"/>
              </w:rPr>
              <w:t>Final</w:t>
            </w:r>
            <w:r w:rsidR="002E3CC0" w:rsidRPr="0018141A">
              <w:rPr>
                <w:rFonts w:ascii="Verdana" w:hAnsi="Verdana"/>
                <w:color w:val="000000"/>
                <w:sz w:val="20"/>
                <w:szCs w:val="20"/>
              </w:rPr>
              <w:t xml:space="preserve"> </w:t>
            </w:r>
            <w:r w:rsidR="00386834" w:rsidRPr="0018141A">
              <w:rPr>
                <w:rFonts w:ascii="Verdana" w:hAnsi="Verdana"/>
                <w:color w:val="000000"/>
                <w:sz w:val="20"/>
                <w:szCs w:val="20"/>
              </w:rPr>
              <w:t>–</w:t>
            </w:r>
            <w:r w:rsidR="002E3CC0" w:rsidRPr="0018141A">
              <w:rPr>
                <w:rFonts w:ascii="Verdana" w:hAnsi="Verdana"/>
                <w:color w:val="000000"/>
                <w:sz w:val="20"/>
                <w:szCs w:val="20"/>
              </w:rPr>
              <w:t xml:space="preserve"> </w:t>
            </w:r>
            <w:r w:rsidR="00094D72" w:rsidRPr="0018141A">
              <w:rPr>
                <w:rFonts w:ascii="Verdana" w:hAnsi="Verdana"/>
                <w:color w:val="000000"/>
                <w:sz w:val="20"/>
                <w:szCs w:val="20"/>
              </w:rPr>
              <w:fldChar w:fldCharType="begin"/>
            </w:r>
            <w:r w:rsidR="00094D72" w:rsidRPr="0018141A">
              <w:rPr>
                <w:rFonts w:ascii="Verdana" w:hAnsi="Verdana"/>
                <w:color w:val="000000"/>
                <w:sz w:val="20"/>
                <w:szCs w:val="20"/>
              </w:rPr>
              <w:instrText xml:space="preserve"> DATE  \@ "MMMM d, yyyy"  \* MERGEFORMAT </w:instrText>
            </w:r>
            <w:r w:rsidR="00094D72" w:rsidRPr="0018141A">
              <w:rPr>
                <w:rFonts w:ascii="Verdana" w:hAnsi="Verdana"/>
                <w:color w:val="000000"/>
                <w:sz w:val="20"/>
                <w:szCs w:val="20"/>
              </w:rPr>
              <w:fldChar w:fldCharType="separate"/>
            </w:r>
            <w:r w:rsidR="00C8628A">
              <w:rPr>
                <w:rFonts w:ascii="Verdana" w:hAnsi="Verdana"/>
                <w:noProof/>
                <w:color w:val="000000"/>
                <w:sz w:val="20"/>
                <w:szCs w:val="20"/>
              </w:rPr>
              <w:t>April 12, 2021</w:t>
            </w:r>
            <w:r w:rsidR="00094D72" w:rsidRPr="0018141A">
              <w:rPr>
                <w:rFonts w:ascii="Verdana" w:hAnsi="Verdana"/>
                <w:color w:val="000000"/>
                <w:sz w:val="20"/>
                <w:szCs w:val="20"/>
              </w:rPr>
              <w:fldChar w:fldCharType="end"/>
            </w:r>
          </w:p>
        </w:tc>
      </w:tr>
      <w:tr w:rsidR="00B872A9" w:rsidRPr="0018141A" w14:paraId="4A716626" w14:textId="77777777">
        <w:tc>
          <w:tcPr>
            <w:tcW w:w="1980" w:type="dxa"/>
          </w:tcPr>
          <w:p w14:paraId="5C441851" w14:textId="77777777" w:rsidR="00F15128" w:rsidRPr="0018141A" w:rsidRDefault="00F15128" w:rsidP="00D512DA">
            <w:pPr>
              <w:rPr>
                <w:rFonts w:ascii="Verdana" w:hAnsi="Verdana"/>
                <w:color w:val="000000"/>
                <w:sz w:val="20"/>
                <w:szCs w:val="20"/>
              </w:rPr>
            </w:pPr>
            <w:r w:rsidRPr="0018141A">
              <w:rPr>
                <w:rFonts w:ascii="Verdana" w:hAnsi="Verdana"/>
                <w:color w:val="000000"/>
                <w:sz w:val="20"/>
                <w:szCs w:val="20"/>
              </w:rPr>
              <w:t>Prepared for:</w:t>
            </w:r>
          </w:p>
        </w:tc>
        <w:tc>
          <w:tcPr>
            <w:tcW w:w="6388" w:type="dxa"/>
          </w:tcPr>
          <w:p w14:paraId="3B65C633" w14:textId="77777777" w:rsidR="00792101" w:rsidRPr="0018141A" w:rsidRDefault="00B54955" w:rsidP="003759AA">
            <w:pPr>
              <w:rPr>
                <w:rFonts w:ascii="Verdana" w:hAnsi="Verdana"/>
                <w:color w:val="000000"/>
                <w:sz w:val="20"/>
                <w:szCs w:val="20"/>
                <w:highlight w:val="yellow"/>
              </w:rPr>
            </w:pPr>
            <w:r w:rsidRPr="0018141A">
              <w:rPr>
                <w:rFonts w:ascii="Verdana" w:hAnsi="Verdana"/>
                <w:color w:val="000000"/>
                <w:sz w:val="22"/>
                <w:szCs w:val="22"/>
              </w:rPr>
              <w:t>Bank</w:t>
            </w:r>
            <w:r w:rsidR="00D921AD" w:rsidRPr="0018141A">
              <w:rPr>
                <w:rFonts w:ascii="Verdana" w:hAnsi="Verdana"/>
                <w:color w:val="000000"/>
                <w:sz w:val="22"/>
                <w:szCs w:val="22"/>
              </w:rPr>
              <w:t>s</w:t>
            </w:r>
            <w:r w:rsidRPr="0018141A">
              <w:rPr>
                <w:rFonts w:ascii="Verdana" w:hAnsi="Verdana"/>
                <w:color w:val="000000"/>
                <w:sz w:val="22"/>
                <w:szCs w:val="22"/>
              </w:rPr>
              <w:t>, Grant Provider</w:t>
            </w:r>
            <w:r w:rsidR="00D921AD" w:rsidRPr="0018141A">
              <w:rPr>
                <w:rFonts w:ascii="Verdana" w:hAnsi="Verdana"/>
                <w:color w:val="000000"/>
                <w:sz w:val="22"/>
                <w:szCs w:val="22"/>
              </w:rPr>
              <w:t>s</w:t>
            </w:r>
            <w:r w:rsidRPr="0018141A">
              <w:rPr>
                <w:rFonts w:ascii="Verdana" w:hAnsi="Verdana"/>
                <w:color w:val="000000"/>
                <w:sz w:val="22"/>
                <w:szCs w:val="22"/>
              </w:rPr>
              <w:t xml:space="preserve">, </w:t>
            </w:r>
            <w:r w:rsidR="00D921AD" w:rsidRPr="0018141A">
              <w:rPr>
                <w:rFonts w:ascii="Verdana" w:hAnsi="Verdana"/>
                <w:color w:val="000000"/>
                <w:sz w:val="22"/>
                <w:szCs w:val="22"/>
              </w:rPr>
              <w:t xml:space="preserve">and </w:t>
            </w:r>
            <w:r w:rsidRPr="0018141A">
              <w:rPr>
                <w:rFonts w:ascii="Verdana" w:hAnsi="Verdana"/>
                <w:color w:val="000000"/>
                <w:sz w:val="22"/>
                <w:szCs w:val="22"/>
              </w:rPr>
              <w:t>Investor</w:t>
            </w:r>
            <w:r w:rsidR="00D921AD" w:rsidRPr="0018141A">
              <w:rPr>
                <w:rFonts w:ascii="Verdana" w:hAnsi="Verdana"/>
                <w:color w:val="000000"/>
                <w:sz w:val="22"/>
                <w:szCs w:val="22"/>
              </w:rPr>
              <w:t>s</w:t>
            </w:r>
            <w:r w:rsidR="0008364C" w:rsidRPr="0018141A">
              <w:rPr>
                <w:rFonts w:ascii="Verdana" w:hAnsi="Verdana"/>
                <w:color w:val="000000"/>
                <w:sz w:val="20"/>
                <w:szCs w:val="20"/>
              </w:rPr>
              <w:t xml:space="preserve"> </w:t>
            </w:r>
          </w:p>
        </w:tc>
      </w:tr>
      <w:tr w:rsidR="00D41A46" w:rsidRPr="0018141A" w14:paraId="0F5BCB29" w14:textId="77777777">
        <w:tc>
          <w:tcPr>
            <w:tcW w:w="1980" w:type="dxa"/>
          </w:tcPr>
          <w:p w14:paraId="7B688E8D" w14:textId="77777777" w:rsidR="00D41A46" w:rsidRPr="0018141A" w:rsidRDefault="00D41A46" w:rsidP="00221316">
            <w:pPr>
              <w:rPr>
                <w:rFonts w:ascii="Verdana" w:hAnsi="Verdana"/>
                <w:color w:val="000000"/>
                <w:sz w:val="20"/>
                <w:szCs w:val="20"/>
              </w:rPr>
            </w:pPr>
            <w:r w:rsidRPr="0018141A">
              <w:rPr>
                <w:rFonts w:ascii="Verdana" w:hAnsi="Verdana"/>
                <w:color w:val="000000"/>
                <w:sz w:val="20"/>
                <w:szCs w:val="20"/>
              </w:rPr>
              <w:t>Prepared by:</w:t>
            </w:r>
          </w:p>
        </w:tc>
        <w:tc>
          <w:tcPr>
            <w:tcW w:w="6388" w:type="dxa"/>
          </w:tcPr>
          <w:p w14:paraId="7531B3C0" w14:textId="77777777" w:rsidR="00C41B57" w:rsidRPr="0018141A" w:rsidRDefault="00E0345E" w:rsidP="00C41B57">
            <w:pPr>
              <w:ind w:right="-180"/>
              <w:rPr>
                <w:rFonts w:ascii="Verdana" w:hAnsi="Verdana" w:cs="Arial"/>
                <w:color w:val="000000"/>
                <w:sz w:val="21"/>
                <w:szCs w:val="21"/>
              </w:rPr>
            </w:pPr>
            <w:r w:rsidRPr="0018141A">
              <w:rPr>
                <w:rFonts w:ascii="Verdana" w:hAnsi="Verdana" w:cs="Arial"/>
                <w:color w:val="000000"/>
                <w:sz w:val="21"/>
                <w:szCs w:val="21"/>
              </w:rPr>
              <w:t>David</w:t>
            </w:r>
            <w:r w:rsidR="00307C9A" w:rsidRPr="0018141A">
              <w:rPr>
                <w:rFonts w:ascii="Verdana" w:hAnsi="Verdana" w:cs="Arial"/>
                <w:color w:val="000000"/>
                <w:sz w:val="21"/>
                <w:szCs w:val="21"/>
              </w:rPr>
              <w:t xml:space="preserve"> </w:t>
            </w:r>
            <w:r w:rsidR="00307C9A" w:rsidRPr="0018141A">
              <w:rPr>
                <w:rFonts w:ascii="Verdana" w:hAnsi="Verdana" w:cs="Arial" w:hint="eastAsia"/>
                <w:color w:val="000000"/>
                <w:sz w:val="21"/>
                <w:szCs w:val="21"/>
                <w:lang w:eastAsia="zh-CN"/>
              </w:rPr>
              <w:t>Wei</w:t>
            </w:r>
            <w:r w:rsidR="00307C9A" w:rsidRPr="0018141A">
              <w:rPr>
                <w:rFonts w:ascii="Verdana" w:hAnsi="Verdana" w:cs="Arial"/>
                <w:color w:val="000000"/>
                <w:sz w:val="21"/>
                <w:szCs w:val="21"/>
                <w:lang w:eastAsia="zh-CN"/>
              </w:rPr>
              <w:t xml:space="preserve"> Zhou</w:t>
            </w:r>
          </w:p>
          <w:p w14:paraId="0EC9C8C2" w14:textId="77777777" w:rsidR="00C41B57" w:rsidRPr="0018141A" w:rsidRDefault="00C41B57" w:rsidP="00C41B57">
            <w:pPr>
              <w:ind w:right="-180"/>
              <w:rPr>
                <w:rFonts w:ascii="Verdana" w:hAnsi="Verdana" w:cs="Arial"/>
                <w:color w:val="000000"/>
                <w:sz w:val="22"/>
                <w:szCs w:val="22"/>
              </w:rPr>
            </w:pPr>
          </w:p>
          <w:p w14:paraId="6E2785A1" w14:textId="77777777" w:rsidR="001A617B" w:rsidRPr="0018141A" w:rsidRDefault="00B54955" w:rsidP="00C41B57">
            <w:pPr>
              <w:ind w:right="-180"/>
              <w:rPr>
                <w:rFonts w:ascii="Verdana" w:hAnsi="Verdana" w:cs="Arial"/>
                <w:color w:val="000000"/>
                <w:sz w:val="21"/>
                <w:szCs w:val="21"/>
              </w:rPr>
            </w:pPr>
            <w:r w:rsidRPr="0018141A">
              <w:rPr>
                <w:rFonts w:ascii="Verdana" w:hAnsi="Verdana" w:cs="Arial"/>
                <w:color w:val="000000"/>
                <w:sz w:val="21"/>
                <w:szCs w:val="21"/>
              </w:rPr>
              <w:t>Address</w:t>
            </w:r>
            <w:r w:rsidR="00307C9A" w:rsidRPr="0018141A">
              <w:rPr>
                <w:rFonts w:ascii="Verdana" w:hAnsi="Verdana" w:cs="Arial"/>
                <w:color w:val="000000"/>
                <w:sz w:val="21"/>
                <w:szCs w:val="21"/>
              </w:rPr>
              <w:t xml:space="preserve"> </w:t>
            </w:r>
          </w:p>
          <w:p w14:paraId="7D3E5271" w14:textId="77777777" w:rsidR="00C41B57" w:rsidRPr="0018141A" w:rsidRDefault="00B54955" w:rsidP="00C41B57">
            <w:pPr>
              <w:ind w:right="-180"/>
              <w:rPr>
                <w:rFonts w:ascii="Verdana" w:hAnsi="Verdana" w:cs="Arial"/>
                <w:color w:val="000000"/>
                <w:sz w:val="21"/>
                <w:szCs w:val="21"/>
              </w:rPr>
            </w:pPr>
            <w:r w:rsidRPr="0018141A">
              <w:rPr>
                <w:rFonts w:ascii="Verdana" w:hAnsi="Verdana" w:cs="Arial"/>
                <w:color w:val="000000"/>
                <w:sz w:val="21"/>
                <w:szCs w:val="21"/>
              </w:rPr>
              <w:t>T: (</w:t>
            </w:r>
            <w:r w:rsidR="00C41B57" w:rsidRPr="0018141A">
              <w:rPr>
                <w:rFonts w:ascii="Verdana" w:hAnsi="Verdana" w:cs="Arial"/>
                <w:color w:val="000000"/>
                <w:sz w:val="21"/>
                <w:szCs w:val="21"/>
              </w:rPr>
              <w:t xml:space="preserve">) </w:t>
            </w:r>
          </w:p>
          <w:p w14:paraId="5AEDBB0D" w14:textId="77777777" w:rsidR="00B54955" w:rsidRPr="0018141A" w:rsidRDefault="00C41B57" w:rsidP="00B54955">
            <w:pPr>
              <w:ind w:right="-180"/>
              <w:rPr>
                <w:rFonts w:ascii="Verdana" w:hAnsi="Verdana" w:cs="Arial"/>
                <w:color w:val="000000"/>
                <w:sz w:val="21"/>
                <w:szCs w:val="21"/>
              </w:rPr>
            </w:pPr>
            <w:r w:rsidRPr="0018141A">
              <w:rPr>
                <w:rFonts w:ascii="Verdana" w:hAnsi="Verdana" w:cs="Arial"/>
                <w:color w:val="000000"/>
                <w:sz w:val="21"/>
                <w:szCs w:val="21"/>
              </w:rPr>
              <w:t>F: ()</w:t>
            </w:r>
            <w:r w:rsidR="00B54955" w:rsidRPr="0018141A">
              <w:rPr>
                <w:rFonts w:ascii="Verdana" w:hAnsi="Verdana" w:cs="Arial"/>
                <w:color w:val="000000"/>
                <w:sz w:val="21"/>
                <w:szCs w:val="21"/>
              </w:rPr>
              <w:t xml:space="preserve"> </w:t>
            </w:r>
          </w:p>
          <w:p w14:paraId="6D2DC141" w14:textId="77777777" w:rsidR="00094D72" w:rsidRPr="0018141A" w:rsidRDefault="00B54955" w:rsidP="00B54955">
            <w:pPr>
              <w:ind w:right="-180"/>
              <w:rPr>
                <w:rFonts w:ascii="Verdana" w:hAnsi="Verdana" w:cs="Arial"/>
                <w:color w:val="000000"/>
                <w:sz w:val="21"/>
                <w:szCs w:val="21"/>
              </w:rPr>
            </w:pPr>
            <w:r w:rsidRPr="0018141A">
              <w:rPr>
                <w:rFonts w:ascii="Verdana" w:hAnsi="Verdana" w:cs="Arial"/>
                <w:color w:val="000000"/>
                <w:sz w:val="21"/>
                <w:szCs w:val="21"/>
              </w:rPr>
              <w:t>Email</w:t>
            </w:r>
            <w:r w:rsidR="00307C9A" w:rsidRPr="0018141A">
              <w:rPr>
                <w:rFonts w:ascii="Verdana" w:hAnsi="Verdana" w:cs="Arial"/>
                <w:color w:val="000000"/>
                <w:sz w:val="21"/>
                <w:szCs w:val="21"/>
              </w:rPr>
              <w:t>:zhouwei.mac@gmail.com</w:t>
            </w:r>
            <w:r w:rsidR="001A617B" w:rsidRPr="0018141A">
              <w:rPr>
                <w:rFonts w:ascii="Verdana" w:hAnsi="Verdana" w:cs="Arial"/>
                <w:color w:val="000000"/>
                <w:sz w:val="21"/>
                <w:szCs w:val="21"/>
              </w:rPr>
              <w:t xml:space="preserve"> </w:t>
            </w:r>
          </w:p>
        </w:tc>
      </w:tr>
    </w:tbl>
    <w:p w14:paraId="4F8D90C7" w14:textId="77777777" w:rsidR="00F15128" w:rsidRDefault="00F15128" w:rsidP="002E3CC0">
      <w:pPr>
        <w:rPr>
          <w:color w:val="000000"/>
        </w:rPr>
      </w:pPr>
    </w:p>
    <w:p w14:paraId="04F7F491" w14:textId="77777777" w:rsidR="0073333E" w:rsidRPr="009D0F1F" w:rsidRDefault="0073333E" w:rsidP="006534C2">
      <w:pPr>
        <w:pStyle w:val="ListParagraph"/>
        <w:ind w:left="1800"/>
        <w:rPr>
          <w:rFonts w:ascii="Verdana" w:hAnsi="Verdana" w:cs="Calibri"/>
          <w:sz w:val="20"/>
          <w:szCs w:val="20"/>
        </w:rPr>
      </w:pPr>
      <w:bookmarkStart w:id="5" w:name="_Toc261557303"/>
      <w:bookmarkStart w:id="6" w:name="_Ref274141957"/>
      <w:bookmarkStart w:id="7" w:name="_Ref277080859"/>
    </w:p>
    <w:p w14:paraId="376E2316" w14:textId="77777777" w:rsidR="009D0F1F" w:rsidRPr="00167240" w:rsidRDefault="009D0F1F" w:rsidP="009D0F1F">
      <w:pPr>
        <w:pStyle w:val="ListParagraph"/>
        <w:ind w:left="1800"/>
        <w:rPr>
          <w:rFonts w:ascii="Verdana" w:hAnsi="Verdana" w:cs="Calibri"/>
          <w:sz w:val="20"/>
          <w:szCs w:val="20"/>
        </w:rPr>
      </w:pPr>
    </w:p>
    <w:p w14:paraId="1744D69D" w14:textId="77777777" w:rsidR="0071076B" w:rsidRPr="004F1F7B" w:rsidRDefault="00A07029" w:rsidP="001434C3">
      <w:pPr>
        <w:pStyle w:val="Heading1"/>
        <w:rPr>
          <w:color w:val="403152"/>
        </w:rPr>
      </w:pPr>
      <w:bookmarkStart w:id="8" w:name="_Ref277080872"/>
      <w:bookmarkStart w:id="9" w:name="_Ref277929842"/>
      <w:bookmarkStart w:id="10" w:name="_Ref278190457"/>
      <w:bookmarkEnd w:id="5"/>
      <w:bookmarkEnd w:id="6"/>
      <w:bookmarkEnd w:id="7"/>
      <w:r w:rsidRPr="004F1F7B">
        <w:rPr>
          <w:color w:val="403152"/>
        </w:rPr>
        <w:lastRenderedPageBreak/>
        <w:t>II</w:t>
      </w:r>
      <w:r w:rsidR="00780538" w:rsidRPr="004F1F7B">
        <w:rPr>
          <w:color w:val="403152"/>
        </w:rPr>
        <w:t xml:space="preserve"> </w:t>
      </w:r>
      <w:r w:rsidR="00E231F5" w:rsidRPr="004F1F7B">
        <w:rPr>
          <w:color w:val="403152"/>
        </w:rPr>
        <w:t xml:space="preserve">– </w:t>
      </w:r>
      <w:bookmarkEnd w:id="8"/>
      <w:bookmarkEnd w:id="9"/>
      <w:r w:rsidR="00D978EC" w:rsidRPr="004F1F7B">
        <w:rPr>
          <w:color w:val="403152"/>
        </w:rPr>
        <w:t>Cover Letter</w:t>
      </w:r>
      <w:bookmarkEnd w:id="10"/>
    </w:p>
    <w:p w14:paraId="46EA13C9" w14:textId="77777777" w:rsidR="00505128" w:rsidRDefault="00505128" w:rsidP="00663979">
      <w:pPr>
        <w:rPr>
          <w:rFonts w:ascii="Verdana" w:hAnsi="Verdana"/>
          <w:color w:val="000000"/>
          <w:sz w:val="22"/>
          <w:szCs w:val="22"/>
        </w:rPr>
      </w:pPr>
      <w:bookmarkStart w:id="11" w:name="_Ref277080894"/>
    </w:p>
    <w:p w14:paraId="1D05DC31" w14:textId="77777777" w:rsidR="00663979" w:rsidRPr="0021002A" w:rsidRDefault="00B41BAE" w:rsidP="00663979">
      <w:pPr>
        <w:rPr>
          <w:rFonts w:ascii="Verdana" w:hAnsi="Verdana"/>
          <w:color w:val="000000"/>
          <w:sz w:val="22"/>
          <w:szCs w:val="22"/>
        </w:rPr>
      </w:pPr>
      <w:r>
        <w:rPr>
          <w:rFonts w:ascii="Verdana" w:hAnsi="Verdana"/>
          <w:color w:val="000000"/>
          <w:sz w:val="22"/>
          <w:szCs w:val="22"/>
        </w:rPr>
        <w:fldChar w:fldCharType="begin"/>
      </w:r>
      <w:r>
        <w:rPr>
          <w:rFonts w:ascii="Verdana" w:hAnsi="Verdana"/>
          <w:color w:val="000000"/>
          <w:sz w:val="22"/>
          <w:szCs w:val="22"/>
        </w:rPr>
        <w:instrText xml:space="preserve"> DATE  \@ "MMMM d, yyyy"  \* MERGEFORMAT </w:instrText>
      </w:r>
      <w:r>
        <w:rPr>
          <w:rFonts w:ascii="Verdana" w:hAnsi="Verdana"/>
          <w:color w:val="000000"/>
          <w:sz w:val="22"/>
          <w:szCs w:val="22"/>
        </w:rPr>
        <w:fldChar w:fldCharType="separate"/>
      </w:r>
      <w:r w:rsidR="00C8628A">
        <w:rPr>
          <w:rFonts w:ascii="Verdana" w:hAnsi="Verdana"/>
          <w:noProof/>
          <w:color w:val="000000"/>
          <w:sz w:val="22"/>
          <w:szCs w:val="22"/>
        </w:rPr>
        <w:t>April 12, 2021</w:t>
      </w:r>
      <w:r>
        <w:rPr>
          <w:rFonts w:ascii="Verdana" w:hAnsi="Verdana"/>
          <w:color w:val="000000"/>
          <w:sz w:val="22"/>
          <w:szCs w:val="22"/>
        </w:rPr>
        <w:fldChar w:fldCharType="end"/>
      </w:r>
    </w:p>
    <w:p w14:paraId="04DCF2EF" w14:textId="77777777" w:rsidR="00663979" w:rsidRPr="0021002A" w:rsidRDefault="00663979" w:rsidP="00663979">
      <w:pPr>
        <w:rPr>
          <w:rFonts w:ascii="Verdana" w:hAnsi="Verdana"/>
          <w:color w:val="000000"/>
          <w:sz w:val="22"/>
          <w:szCs w:val="22"/>
          <w:highlight w:val="yellow"/>
        </w:rPr>
      </w:pPr>
    </w:p>
    <w:p w14:paraId="2B6077F8" w14:textId="77777777" w:rsidR="00663979" w:rsidRPr="0021002A" w:rsidRDefault="00663979" w:rsidP="00663979">
      <w:pPr>
        <w:rPr>
          <w:rFonts w:ascii="Verdana" w:hAnsi="Verdana"/>
          <w:color w:val="000000"/>
          <w:sz w:val="22"/>
          <w:szCs w:val="22"/>
          <w:highlight w:val="yellow"/>
        </w:rPr>
      </w:pPr>
    </w:p>
    <w:p w14:paraId="2EE720F6" w14:textId="77777777" w:rsidR="00663979" w:rsidRDefault="00663979" w:rsidP="00663979">
      <w:pPr>
        <w:widowControl w:val="0"/>
        <w:rPr>
          <w:rFonts w:ascii="Verdana" w:hAnsi="Verdana"/>
          <w:color w:val="000000"/>
          <w:sz w:val="22"/>
          <w:szCs w:val="22"/>
        </w:rPr>
      </w:pPr>
    </w:p>
    <w:p w14:paraId="73E85C39" w14:textId="77777777" w:rsidR="001A617B" w:rsidRPr="0021002A" w:rsidRDefault="001A617B" w:rsidP="00663979">
      <w:pPr>
        <w:widowControl w:val="0"/>
        <w:rPr>
          <w:rFonts w:ascii="Verdana" w:hAnsi="Verdana"/>
          <w:color w:val="000000"/>
          <w:sz w:val="22"/>
          <w:szCs w:val="22"/>
        </w:rPr>
      </w:pPr>
    </w:p>
    <w:p w14:paraId="3426F543" w14:textId="77777777" w:rsidR="00663979" w:rsidRPr="004F1F7B" w:rsidRDefault="00E0345E" w:rsidP="00663979">
      <w:pPr>
        <w:widowControl w:val="0"/>
        <w:rPr>
          <w:rFonts w:ascii="Verdana" w:hAnsi="Verdana"/>
          <w:b/>
          <w:color w:val="403152"/>
          <w:sz w:val="22"/>
          <w:szCs w:val="22"/>
          <w:lang w:val="en-US" w:eastAsia="en-US"/>
        </w:rPr>
      </w:pPr>
      <w:r>
        <w:rPr>
          <w:rFonts w:ascii="Verdana" w:hAnsi="Verdana"/>
          <w:b/>
          <w:color w:val="403152"/>
          <w:sz w:val="22"/>
          <w:szCs w:val="22"/>
          <w:lang w:val="en-US" w:eastAsia="en-US"/>
        </w:rPr>
        <w:t>Automated Vending Machine Storage</w:t>
      </w:r>
      <w:r w:rsidR="001A617B" w:rsidRPr="004F1F7B">
        <w:rPr>
          <w:rFonts w:ascii="Verdana" w:hAnsi="Verdana"/>
          <w:b/>
          <w:color w:val="403152"/>
          <w:sz w:val="22"/>
          <w:szCs w:val="22"/>
          <w:lang w:val="en-US" w:eastAsia="en-US"/>
        </w:rPr>
        <w:t xml:space="preserve"> – </w:t>
      </w:r>
      <w:r w:rsidR="00B21510" w:rsidRPr="004F1F7B">
        <w:rPr>
          <w:rFonts w:ascii="Verdana" w:hAnsi="Verdana"/>
          <w:b/>
          <w:color w:val="403152"/>
          <w:sz w:val="22"/>
          <w:szCs w:val="22"/>
          <w:lang w:val="en-US" w:eastAsia="en-US"/>
        </w:rPr>
        <w:t>Business Plan</w:t>
      </w:r>
    </w:p>
    <w:p w14:paraId="559BDD3C" w14:textId="77777777" w:rsidR="00FD4159" w:rsidRPr="00E0345E" w:rsidRDefault="00FD4159" w:rsidP="00663979">
      <w:pPr>
        <w:widowControl w:val="0"/>
        <w:rPr>
          <w:rFonts w:ascii="Verdana" w:hAnsi="Verdana"/>
          <w:color w:val="000000"/>
          <w:sz w:val="22"/>
          <w:szCs w:val="22"/>
          <w:lang w:val="en-US"/>
        </w:rPr>
      </w:pPr>
    </w:p>
    <w:p w14:paraId="57833517" w14:textId="77777777" w:rsidR="00077675" w:rsidRPr="00B61E60" w:rsidRDefault="00A161E3" w:rsidP="00663979">
      <w:pPr>
        <w:widowControl w:val="0"/>
        <w:rPr>
          <w:rFonts w:ascii="Verdana" w:hAnsi="Verdana"/>
          <w:sz w:val="22"/>
          <w:szCs w:val="22"/>
        </w:rPr>
      </w:pPr>
      <w:r>
        <w:rPr>
          <w:rFonts w:ascii="Verdana" w:hAnsi="Verdana"/>
          <w:sz w:val="22"/>
          <w:szCs w:val="22"/>
        </w:rPr>
        <w:t>To Whom It May Concern</w:t>
      </w:r>
      <w:r w:rsidR="001A617B">
        <w:rPr>
          <w:rFonts w:ascii="Verdana" w:hAnsi="Verdana"/>
          <w:sz w:val="22"/>
          <w:szCs w:val="22"/>
        </w:rPr>
        <w:t>:</w:t>
      </w:r>
    </w:p>
    <w:p w14:paraId="5F989B94" w14:textId="77777777" w:rsidR="00494A17" w:rsidRPr="00B61E60" w:rsidRDefault="00494A17" w:rsidP="00663979">
      <w:pPr>
        <w:widowControl w:val="0"/>
        <w:rPr>
          <w:rFonts w:ascii="Verdana" w:hAnsi="Verdana"/>
          <w:sz w:val="22"/>
          <w:szCs w:val="22"/>
        </w:rPr>
      </w:pPr>
    </w:p>
    <w:p w14:paraId="7C957001" w14:textId="77777777" w:rsidR="00FD4159" w:rsidRPr="004E4508" w:rsidRDefault="00FD4159" w:rsidP="001F66D4">
      <w:pPr>
        <w:widowControl w:val="0"/>
        <w:rPr>
          <w:rFonts w:ascii="Verdana" w:hAnsi="Verdana"/>
          <w:sz w:val="22"/>
          <w:szCs w:val="22"/>
        </w:rPr>
      </w:pPr>
      <w:r w:rsidRPr="004E4508">
        <w:rPr>
          <w:rFonts w:ascii="Verdana" w:hAnsi="Verdana"/>
          <w:color w:val="000000"/>
          <w:sz w:val="22"/>
          <w:szCs w:val="22"/>
          <w:lang w:val="en-US" w:eastAsia="en-US"/>
        </w:rPr>
        <w:t>On behalf of</w:t>
      </w:r>
      <w:r w:rsidR="00B91981" w:rsidRPr="004E4508">
        <w:rPr>
          <w:rFonts w:ascii="Verdana" w:hAnsi="Verdana"/>
          <w:color w:val="000000"/>
          <w:sz w:val="22"/>
          <w:szCs w:val="22"/>
          <w:lang w:val="en-US" w:eastAsia="en-US"/>
        </w:rPr>
        <w:t xml:space="preserve"> </w:t>
      </w:r>
      <w:r w:rsidR="00E0345E">
        <w:rPr>
          <w:rFonts w:ascii="Verdana" w:hAnsi="Verdana" w:cs="Arial"/>
          <w:b/>
          <w:color w:val="000000"/>
          <w:sz w:val="22"/>
          <w:szCs w:val="22"/>
        </w:rPr>
        <w:t>AV</w:t>
      </w:r>
      <w:r w:rsidR="00230981">
        <w:rPr>
          <w:rFonts w:ascii="Verdana" w:hAnsi="Verdana" w:cs="Arial" w:hint="eastAsia"/>
          <w:b/>
          <w:color w:val="000000"/>
          <w:sz w:val="22"/>
          <w:szCs w:val="22"/>
          <w:lang w:eastAsia="zh-CN"/>
        </w:rPr>
        <w:t>H</w:t>
      </w:r>
      <w:r w:rsidRPr="004E4508">
        <w:rPr>
          <w:rFonts w:ascii="Verdana" w:hAnsi="Verdana"/>
          <w:color w:val="000000"/>
          <w:sz w:val="22"/>
          <w:szCs w:val="22"/>
          <w:lang w:val="en-US" w:eastAsia="en-US"/>
        </w:rPr>
        <w:t xml:space="preserve">, </w:t>
      </w:r>
      <w:r w:rsidR="00505128" w:rsidRPr="004E4508">
        <w:rPr>
          <w:rFonts w:ascii="Verdana" w:hAnsi="Verdana"/>
          <w:color w:val="000000"/>
          <w:sz w:val="22"/>
          <w:szCs w:val="22"/>
          <w:lang w:val="en-US" w:eastAsia="en-US"/>
        </w:rPr>
        <w:t>I am</w:t>
      </w:r>
      <w:r w:rsidRPr="004E4508">
        <w:rPr>
          <w:rFonts w:ascii="Verdana" w:hAnsi="Verdana"/>
          <w:color w:val="000000"/>
          <w:sz w:val="22"/>
          <w:szCs w:val="22"/>
          <w:lang w:val="en-US" w:eastAsia="en-US"/>
        </w:rPr>
        <w:t xml:space="preserve"> pleased to sub</w:t>
      </w:r>
      <w:r w:rsidR="00C41B57" w:rsidRPr="004E4508">
        <w:rPr>
          <w:rFonts w:ascii="Verdana" w:hAnsi="Verdana"/>
          <w:color w:val="000000"/>
          <w:sz w:val="22"/>
          <w:szCs w:val="22"/>
          <w:lang w:val="en-US" w:eastAsia="en-US"/>
        </w:rPr>
        <w:t xml:space="preserve">mit this </w:t>
      </w:r>
      <w:r w:rsidR="00B21510">
        <w:rPr>
          <w:rFonts w:ascii="Verdana" w:hAnsi="Verdana"/>
          <w:color w:val="000000"/>
          <w:sz w:val="22"/>
          <w:szCs w:val="22"/>
          <w:lang w:val="en-US" w:eastAsia="en-US"/>
        </w:rPr>
        <w:t>business plan</w:t>
      </w:r>
      <w:r w:rsidR="00B91981" w:rsidRPr="004E4508">
        <w:rPr>
          <w:rFonts w:ascii="Verdana" w:hAnsi="Verdana"/>
          <w:color w:val="000000"/>
          <w:sz w:val="22"/>
          <w:szCs w:val="22"/>
          <w:lang w:val="en-US" w:eastAsia="en-US"/>
        </w:rPr>
        <w:t xml:space="preserve"> </w:t>
      </w:r>
      <w:r w:rsidR="006A0E52" w:rsidRPr="004E4508">
        <w:rPr>
          <w:rFonts w:ascii="Verdana" w:hAnsi="Verdana"/>
          <w:color w:val="000000"/>
          <w:sz w:val="22"/>
          <w:szCs w:val="22"/>
          <w:lang w:val="en-US" w:eastAsia="en-US"/>
        </w:rPr>
        <w:t xml:space="preserve">for </w:t>
      </w:r>
      <w:r w:rsidR="001A617B">
        <w:rPr>
          <w:rFonts w:ascii="Verdana" w:hAnsi="Verdana"/>
          <w:color w:val="000000"/>
          <w:sz w:val="22"/>
          <w:szCs w:val="22"/>
          <w:lang w:val="en-US" w:eastAsia="en-US"/>
        </w:rPr>
        <w:t>your consideration</w:t>
      </w:r>
      <w:r w:rsidRPr="004E4508">
        <w:rPr>
          <w:rFonts w:ascii="Verdana" w:hAnsi="Verdana"/>
          <w:color w:val="000000"/>
          <w:sz w:val="22"/>
          <w:szCs w:val="22"/>
          <w:lang w:val="en-US" w:eastAsia="en-US"/>
        </w:rPr>
        <w:t xml:space="preserve">. </w:t>
      </w:r>
      <w:r w:rsidR="00C41B57" w:rsidRPr="004E4508">
        <w:rPr>
          <w:rFonts w:ascii="Verdana" w:hAnsi="Verdana"/>
          <w:color w:val="000000"/>
          <w:sz w:val="22"/>
          <w:szCs w:val="22"/>
          <w:lang w:val="en-US" w:eastAsia="en-US"/>
        </w:rPr>
        <w:t>This</w:t>
      </w:r>
      <w:r w:rsidRPr="004E4508">
        <w:rPr>
          <w:rFonts w:ascii="Verdana" w:hAnsi="Verdana"/>
          <w:color w:val="000000"/>
          <w:sz w:val="22"/>
          <w:szCs w:val="22"/>
          <w:lang w:val="en-US" w:eastAsia="en-US"/>
        </w:rPr>
        <w:t xml:space="preserve"> </w:t>
      </w:r>
      <w:r w:rsidR="001A617B">
        <w:rPr>
          <w:rFonts w:ascii="Verdana" w:hAnsi="Verdana"/>
          <w:color w:val="000000"/>
          <w:sz w:val="22"/>
          <w:szCs w:val="22"/>
          <w:lang w:val="en-US" w:eastAsia="en-US"/>
        </w:rPr>
        <w:t>document</w:t>
      </w:r>
      <w:r w:rsidR="006A0E52" w:rsidRPr="004E4508">
        <w:rPr>
          <w:rFonts w:ascii="Verdana" w:hAnsi="Verdana"/>
          <w:color w:val="000000"/>
          <w:sz w:val="22"/>
          <w:szCs w:val="22"/>
          <w:lang w:val="en-US" w:eastAsia="en-US"/>
        </w:rPr>
        <w:t xml:space="preserve"> will help</w:t>
      </w:r>
      <w:r w:rsidR="00C41B57" w:rsidRPr="004E4508">
        <w:rPr>
          <w:rFonts w:ascii="Verdana" w:hAnsi="Verdana"/>
          <w:color w:val="000000"/>
          <w:sz w:val="22"/>
          <w:szCs w:val="22"/>
          <w:lang w:val="en-US" w:eastAsia="en-US"/>
        </w:rPr>
        <w:t xml:space="preserve"> </w:t>
      </w:r>
      <w:r w:rsidR="006A0E52" w:rsidRPr="004E4508">
        <w:rPr>
          <w:rFonts w:ascii="Verdana" w:hAnsi="Verdana"/>
          <w:color w:val="000000"/>
          <w:sz w:val="22"/>
          <w:szCs w:val="22"/>
          <w:lang w:val="en-US" w:eastAsia="en-US"/>
        </w:rPr>
        <w:t xml:space="preserve">you </w:t>
      </w:r>
      <w:r w:rsidR="00C41B57" w:rsidRPr="004E4508">
        <w:rPr>
          <w:rFonts w:ascii="Verdana" w:hAnsi="Verdana"/>
          <w:color w:val="000000"/>
          <w:sz w:val="22"/>
          <w:szCs w:val="22"/>
          <w:lang w:val="en-US" w:eastAsia="en-US"/>
        </w:rPr>
        <w:t>to understan</w:t>
      </w:r>
      <w:r w:rsidR="006A0E52" w:rsidRPr="004E4508">
        <w:rPr>
          <w:rFonts w:ascii="Verdana" w:hAnsi="Verdana"/>
          <w:color w:val="000000"/>
          <w:sz w:val="22"/>
          <w:szCs w:val="22"/>
          <w:lang w:val="en-US" w:eastAsia="en-US"/>
        </w:rPr>
        <w:t xml:space="preserve">d what we are aiming to do with our </w:t>
      </w:r>
      <w:r w:rsidR="00B21510">
        <w:rPr>
          <w:rFonts w:ascii="Verdana" w:hAnsi="Verdana"/>
          <w:color w:val="000000"/>
          <w:sz w:val="22"/>
          <w:szCs w:val="22"/>
          <w:lang w:val="en-US" w:eastAsia="en-US"/>
        </w:rPr>
        <w:t>business</w:t>
      </w:r>
      <w:r w:rsidR="00B41BAE">
        <w:rPr>
          <w:rFonts w:ascii="Verdana" w:hAnsi="Verdana"/>
          <w:color w:val="000000"/>
          <w:sz w:val="22"/>
          <w:szCs w:val="22"/>
          <w:lang w:val="en-US" w:eastAsia="en-US"/>
        </w:rPr>
        <w:t xml:space="preserve"> by providing you with complete</w:t>
      </w:r>
      <w:r w:rsidR="006A0E52" w:rsidRPr="004E4508">
        <w:rPr>
          <w:rFonts w:ascii="Verdana" w:hAnsi="Verdana"/>
          <w:color w:val="000000"/>
          <w:sz w:val="22"/>
          <w:szCs w:val="22"/>
          <w:lang w:val="en-US" w:eastAsia="en-US"/>
        </w:rPr>
        <w:t xml:space="preserve"> </w:t>
      </w:r>
      <w:r w:rsidR="00B41BAE">
        <w:rPr>
          <w:rFonts w:ascii="Verdana" w:hAnsi="Verdana"/>
          <w:color w:val="000000"/>
          <w:sz w:val="22"/>
          <w:szCs w:val="22"/>
          <w:lang w:val="en-US" w:eastAsia="en-US"/>
        </w:rPr>
        <w:t>information within a variety of detailed sections.</w:t>
      </w:r>
    </w:p>
    <w:p w14:paraId="0BF6BE24" w14:textId="77777777" w:rsidR="002832B7" w:rsidRPr="00505128" w:rsidRDefault="00E0345E" w:rsidP="00FD4159">
      <w:pPr>
        <w:tabs>
          <w:tab w:val="num" w:pos="864"/>
        </w:tabs>
        <w:spacing w:before="180"/>
        <w:rPr>
          <w:rFonts w:ascii="Verdana" w:hAnsi="Verdana"/>
          <w:color w:val="002060"/>
          <w:sz w:val="22"/>
          <w:szCs w:val="22"/>
          <w:lang w:val="en-US" w:eastAsia="en-US"/>
        </w:rPr>
      </w:pPr>
      <w:r>
        <w:rPr>
          <w:rFonts w:ascii="Verdana" w:hAnsi="Verdana" w:cs="Arial"/>
          <w:color w:val="000000"/>
          <w:sz w:val="22"/>
          <w:szCs w:val="22"/>
        </w:rPr>
        <w:t>AVMS</w:t>
      </w:r>
      <w:r w:rsidR="004E4508" w:rsidRPr="004E4508">
        <w:rPr>
          <w:rFonts w:ascii="Verdana" w:hAnsi="Verdana"/>
          <w:color w:val="000000"/>
          <w:sz w:val="22"/>
          <w:szCs w:val="22"/>
          <w:lang w:val="en-US" w:eastAsia="en-US"/>
        </w:rPr>
        <w:t xml:space="preserve"> is</w:t>
      </w:r>
      <w:r w:rsidR="00FC5388" w:rsidRPr="004E4508">
        <w:rPr>
          <w:rFonts w:ascii="Verdana" w:hAnsi="Verdana"/>
          <w:color w:val="000000"/>
          <w:sz w:val="22"/>
          <w:szCs w:val="22"/>
          <w:lang w:val="en-US" w:eastAsia="en-US"/>
        </w:rPr>
        <w:t xml:space="preserve"> looking forward to </w:t>
      </w:r>
      <w:r w:rsidR="004E4508" w:rsidRPr="004E4508">
        <w:rPr>
          <w:rFonts w:ascii="Verdana" w:hAnsi="Verdana"/>
          <w:color w:val="000000"/>
          <w:sz w:val="22"/>
          <w:szCs w:val="22"/>
          <w:lang w:val="en-US" w:eastAsia="en-US"/>
        </w:rPr>
        <w:t xml:space="preserve">the opportunity to </w:t>
      </w:r>
      <w:r w:rsidR="00CE70C9" w:rsidRPr="004E4508">
        <w:rPr>
          <w:rFonts w:ascii="Verdana" w:hAnsi="Verdana"/>
          <w:color w:val="000000"/>
          <w:sz w:val="22"/>
          <w:szCs w:val="22"/>
          <w:lang w:val="en-US" w:eastAsia="en-US"/>
        </w:rPr>
        <w:t>work</w:t>
      </w:r>
      <w:r w:rsidR="0028365D" w:rsidRPr="004E4508">
        <w:rPr>
          <w:rFonts w:ascii="Verdana" w:hAnsi="Verdana"/>
          <w:color w:val="000000"/>
          <w:sz w:val="22"/>
          <w:szCs w:val="22"/>
          <w:lang w:val="en-US" w:eastAsia="en-US"/>
        </w:rPr>
        <w:t xml:space="preserve"> with </w:t>
      </w:r>
      <w:r w:rsidR="001A617B">
        <w:rPr>
          <w:rFonts w:ascii="Verdana" w:hAnsi="Verdana"/>
          <w:color w:val="000000"/>
          <w:sz w:val="22"/>
          <w:szCs w:val="22"/>
          <w:lang w:val="en-US" w:eastAsia="en-US"/>
        </w:rPr>
        <w:t>you</w:t>
      </w:r>
      <w:r w:rsidR="0028365D" w:rsidRPr="004E4508">
        <w:rPr>
          <w:rFonts w:ascii="Verdana" w:hAnsi="Verdana"/>
          <w:color w:val="000000"/>
          <w:sz w:val="22"/>
          <w:szCs w:val="22"/>
          <w:lang w:val="en-US" w:eastAsia="en-US"/>
        </w:rPr>
        <w:t>.</w:t>
      </w:r>
      <w:r w:rsidR="00FC5388" w:rsidRPr="004E4508">
        <w:rPr>
          <w:rFonts w:ascii="Verdana" w:hAnsi="Verdana"/>
          <w:color w:val="000000"/>
          <w:sz w:val="22"/>
          <w:szCs w:val="22"/>
          <w:lang w:val="en-US" w:eastAsia="en-US"/>
        </w:rPr>
        <w:t xml:space="preserve"> </w:t>
      </w:r>
      <w:r w:rsidR="00E324AD" w:rsidRPr="004E4508">
        <w:rPr>
          <w:rFonts w:ascii="Verdana" w:hAnsi="Verdana"/>
          <w:color w:val="000000"/>
          <w:sz w:val="22"/>
          <w:szCs w:val="22"/>
          <w:lang w:val="en-US" w:eastAsia="en-US"/>
        </w:rPr>
        <w:t>Please f</w:t>
      </w:r>
      <w:r w:rsidR="00FD4159" w:rsidRPr="004E4508">
        <w:rPr>
          <w:rFonts w:ascii="Verdana" w:hAnsi="Verdana"/>
          <w:color w:val="000000"/>
          <w:sz w:val="22"/>
          <w:szCs w:val="22"/>
          <w:lang w:val="en-US" w:eastAsia="en-US"/>
        </w:rPr>
        <w:t xml:space="preserve">eel free to call or contact </w:t>
      </w:r>
      <w:r w:rsidR="002832B7" w:rsidRPr="004E4508">
        <w:rPr>
          <w:rFonts w:ascii="Verdana" w:hAnsi="Verdana"/>
          <w:color w:val="000000"/>
          <w:sz w:val="22"/>
          <w:szCs w:val="22"/>
          <w:lang w:val="en-US" w:eastAsia="en-US"/>
        </w:rPr>
        <w:t>me</w:t>
      </w:r>
      <w:r w:rsidR="00FD4159" w:rsidRPr="004E4508">
        <w:rPr>
          <w:rFonts w:ascii="Verdana" w:hAnsi="Verdana"/>
          <w:color w:val="000000"/>
          <w:sz w:val="22"/>
          <w:szCs w:val="22"/>
          <w:lang w:val="en-US" w:eastAsia="en-US"/>
        </w:rPr>
        <w:t xml:space="preserve"> via email </w:t>
      </w:r>
      <w:r w:rsidR="004E4508" w:rsidRPr="004E4508">
        <w:rPr>
          <w:rFonts w:ascii="Verdana" w:hAnsi="Verdana"/>
          <w:sz w:val="22"/>
          <w:szCs w:val="22"/>
          <w:u w:color="66CC00"/>
          <w:lang w:val="en-US" w:eastAsia="en-US"/>
        </w:rPr>
        <w:t>for any clarification on this document. Thank you in advance for your consideration.</w:t>
      </w:r>
    </w:p>
    <w:p w14:paraId="13E93496" w14:textId="77777777" w:rsidR="00B334F2" w:rsidRPr="003C5825" w:rsidRDefault="00B334F2" w:rsidP="00FC5388">
      <w:pPr>
        <w:spacing w:before="180"/>
        <w:rPr>
          <w:rFonts w:ascii="Verdana" w:hAnsi="Verdana"/>
          <w:color w:val="000000"/>
          <w:sz w:val="22"/>
          <w:szCs w:val="22"/>
          <w:highlight w:val="yellow"/>
          <w:lang w:val="en-US" w:eastAsia="en-US"/>
        </w:rPr>
      </w:pPr>
    </w:p>
    <w:p w14:paraId="7493193C" w14:textId="77777777" w:rsidR="00FC5388" w:rsidRPr="00C41B57" w:rsidRDefault="001406EC" w:rsidP="00956E8A">
      <w:pPr>
        <w:pStyle w:val="ListParagraph"/>
        <w:spacing w:before="180"/>
        <w:ind w:left="1080" w:firstLine="360"/>
        <w:rPr>
          <w:rFonts w:ascii="Verdana" w:hAnsi="Verdana"/>
          <w:color w:val="000000"/>
          <w:sz w:val="22"/>
          <w:szCs w:val="22"/>
          <w:lang w:val="en-US" w:eastAsia="en-US"/>
        </w:rPr>
      </w:pPr>
      <w:r w:rsidRPr="00C41B57">
        <w:rPr>
          <w:rFonts w:ascii="Verdana" w:hAnsi="Verdana"/>
          <w:color w:val="000000"/>
          <w:sz w:val="22"/>
          <w:szCs w:val="22"/>
          <w:lang w:val="en-US" w:eastAsia="en-US"/>
        </w:rPr>
        <w:t>Yours S</w:t>
      </w:r>
      <w:r w:rsidR="00AF0268" w:rsidRPr="00C41B57">
        <w:rPr>
          <w:rFonts w:ascii="Verdana" w:hAnsi="Verdana"/>
          <w:color w:val="000000"/>
          <w:sz w:val="22"/>
          <w:szCs w:val="22"/>
          <w:lang w:val="en-US" w:eastAsia="en-US"/>
        </w:rPr>
        <w:t>incerely</w:t>
      </w:r>
      <w:r w:rsidR="00B817D7" w:rsidRPr="00C41B57">
        <w:rPr>
          <w:rFonts w:ascii="Verdana" w:hAnsi="Verdana"/>
          <w:color w:val="000000"/>
          <w:sz w:val="22"/>
          <w:szCs w:val="22"/>
          <w:lang w:val="en-US" w:eastAsia="en-US"/>
        </w:rPr>
        <w:t>,</w:t>
      </w:r>
      <w:r w:rsidR="0066627C" w:rsidRPr="00C41B57">
        <w:rPr>
          <w:rFonts w:ascii="Verdana" w:hAnsi="Verdana"/>
          <w:noProof/>
          <w:color w:val="000000"/>
          <w:sz w:val="22"/>
          <w:szCs w:val="22"/>
          <w:lang w:val="en-US" w:eastAsia="en-US"/>
        </w:rPr>
        <w:t xml:space="preserve">   </w:t>
      </w:r>
    </w:p>
    <w:p w14:paraId="4A3BFC38" w14:textId="77777777" w:rsidR="00E94481" w:rsidRDefault="00E94481" w:rsidP="00956E8A">
      <w:pPr>
        <w:spacing w:before="180"/>
        <w:ind w:left="1440"/>
      </w:pPr>
    </w:p>
    <w:p w14:paraId="7A47E00F" w14:textId="77777777" w:rsidR="00505128" w:rsidRPr="00C41B57" w:rsidRDefault="00505128" w:rsidP="00956E8A">
      <w:pPr>
        <w:spacing w:before="180"/>
        <w:ind w:left="1440"/>
      </w:pPr>
    </w:p>
    <w:p w14:paraId="326B98FC" w14:textId="77777777" w:rsidR="00956E8A" w:rsidRDefault="00956E8A" w:rsidP="00956E8A">
      <w:pPr>
        <w:ind w:left="720" w:right="-180" w:firstLine="720"/>
        <w:rPr>
          <w:rFonts w:ascii="Verdana" w:hAnsi="Verdana" w:cs="Arial"/>
          <w:color w:val="000000"/>
          <w:sz w:val="21"/>
          <w:szCs w:val="21"/>
        </w:rPr>
      </w:pPr>
    </w:p>
    <w:p w14:paraId="64D8C6FF" w14:textId="77777777" w:rsidR="009040D8" w:rsidRPr="00C41B57" w:rsidRDefault="009040D8" w:rsidP="00956E8A">
      <w:pPr>
        <w:ind w:left="720" w:right="-180" w:firstLine="720"/>
        <w:rPr>
          <w:rFonts w:ascii="Verdana" w:hAnsi="Verdana" w:cs="Arial"/>
          <w:color w:val="000000"/>
          <w:sz w:val="21"/>
          <w:szCs w:val="21"/>
        </w:rPr>
      </w:pPr>
      <w:r>
        <w:rPr>
          <w:rFonts w:ascii="Verdana" w:hAnsi="Verdana" w:cs="Arial"/>
          <w:color w:val="000000"/>
          <w:sz w:val="21"/>
          <w:szCs w:val="21"/>
        </w:rPr>
        <w:t>Proprietor</w:t>
      </w:r>
      <w:r w:rsidR="00E0345E">
        <w:rPr>
          <w:rFonts w:ascii="Verdana" w:hAnsi="Verdana" w:cs="Arial"/>
          <w:color w:val="000000"/>
          <w:sz w:val="21"/>
          <w:szCs w:val="21"/>
        </w:rPr>
        <w:t>: David</w:t>
      </w:r>
      <w:r w:rsidR="00307C9A">
        <w:rPr>
          <w:rFonts w:ascii="Verdana" w:hAnsi="Verdana" w:cs="Arial"/>
          <w:color w:val="000000"/>
          <w:sz w:val="21"/>
          <w:szCs w:val="21"/>
        </w:rPr>
        <w:t xml:space="preserve"> Wei Zhou</w:t>
      </w:r>
    </w:p>
    <w:p w14:paraId="6B572177" w14:textId="77777777" w:rsidR="009040D8" w:rsidRDefault="00E0345E" w:rsidP="00956E8A">
      <w:pPr>
        <w:ind w:left="720" w:right="-180" w:firstLine="720"/>
        <w:rPr>
          <w:rFonts w:ascii="Verdana" w:hAnsi="Verdana" w:cs="Arial"/>
          <w:color w:val="000000"/>
          <w:sz w:val="21"/>
          <w:szCs w:val="21"/>
        </w:rPr>
      </w:pPr>
      <w:r>
        <w:rPr>
          <w:rFonts w:ascii="Verdana" w:hAnsi="Verdana" w:cs="Arial"/>
          <w:color w:val="000000"/>
          <w:sz w:val="22"/>
          <w:szCs w:val="22"/>
        </w:rPr>
        <w:t>Automated Vending Machine Storage Inc.</w:t>
      </w:r>
      <w:r w:rsidR="009040D8">
        <w:rPr>
          <w:rFonts w:ascii="Verdana" w:hAnsi="Verdana" w:cs="Arial"/>
          <w:color w:val="000000"/>
          <w:sz w:val="21"/>
          <w:szCs w:val="21"/>
        </w:rPr>
        <w:t xml:space="preserve"> </w:t>
      </w:r>
    </w:p>
    <w:p w14:paraId="08ABC39A" w14:textId="77777777" w:rsidR="001A617B" w:rsidRPr="00C41B57" w:rsidRDefault="00B21510" w:rsidP="001A617B">
      <w:pPr>
        <w:ind w:left="1440" w:right="-180"/>
        <w:rPr>
          <w:rFonts w:ascii="Verdana" w:hAnsi="Verdana" w:cs="Arial"/>
          <w:color w:val="000000"/>
          <w:sz w:val="21"/>
          <w:szCs w:val="21"/>
        </w:rPr>
      </w:pPr>
      <w:r>
        <w:rPr>
          <w:rFonts w:ascii="Verdana" w:hAnsi="Verdana" w:cs="Arial"/>
          <w:color w:val="000000"/>
          <w:sz w:val="21"/>
          <w:szCs w:val="21"/>
        </w:rPr>
        <w:t>T:</w:t>
      </w:r>
      <w:r w:rsidR="001A617B" w:rsidRPr="00C41B57">
        <w:rPr>
          <w:rFonts w:ascii="Verdana" w:hAnsi="Verdana" w:cs="Arial"/>
          <w:color w:val="000000"/>
          <w:sz w:val="21"/>
          <w:szCs w:val="21"/>
        </w:rPr>
        <w:t xml:space="preserve"> </w:t>
      </w:r>
    </w:p>
    <w:p w14:paraId="407B97AE" w14:textId="77777777" w:rsidR="00B21510" w:rsidRDefault="00B21510" w:rsidP="001A617B">
      <w:pPr>
        <w:ind w:left="1440" w:right="-180"/>
        <w:rPr>
          <w:rFonts w:ascii="Verdana" w:hAnsi="Verdana" w:cs="Arial"/>
          <w:color w:val="000000"/>
          <w:sz w:val="21"/>
          <w:szCs w:val="21"/>
        </w:rPr>
      </w:pPr>
      <w:r>
        <w:rPr>
          <w:rFonts w:ascii="Verdana" w:hAnsi="Verdana" w:cs="Arial"/>
          <w:color w:val="000000"/>
          <w:sz w:val="21"/>
          <w:szCs w:val="21"/>
        </w:rPr>
        <w:t>Email</w:t>
      </w:r>
      <w:r w:rsidR="00A161E3">
        <w:rPr>
          <w:rFonts w:ascii="Verdana" w:hAnsi="Verdana" w:cs="Arial"/>
          <w:color w:val="000000"/>
          <w:sz w:val="21"/>
          <w:szCs w:val="21"/>
        </w:rPr>
        <w:t>:</w:t>
      </w:r>
      <w:r w:rsidR="00307C9A">
        <w:rPr>
          <w:rFonts w:ascii="Verdana" w:hAnsi="Verdana" w:cs="Arial"/>
          <w:color w:val="000000"/>
          <w:sz w:val="21"/>
          <w:szCs w:val="21"/>
        </w:rPr>
        <w:t>zhouwei.mac@gmail.com</w:t>
      </w:r>
    </w:p>
    <w:p w14:paraId="6076B28B" w14:textId="77777777" w:rsidR="00B21510" w:rsidRDefault="00B21510" w:rsidP="001A617B">
      <w:pPr>
        <w:ind w:left="1440" w:right="-180"/>
        <w:rPr>
          <w:rFonts w:ascii="Verdana" w:hAnsi="Verdana" w:cs="Arial"/>
          <w:color w:val="000000"/>
          <w:sz w:val="21"/>
          <w:szCs w:val="21"/>
        </w:rPr>
      </w:pPr>
    </w:p>
    <w:p w14:paraId="44AC7183" w14:textId="77777777" w:rsidR="00B21510" w:rsidRDefault="00B21510" w:rsidP="001A617B">
      <w:pPr>
        <w:ind w:left="1440" w:right="-180"/>
        <w:rPr>
          <w:rFonts w:ascii="Verdana" w:hAnsi="Verdana" w:cs="Arial"/>
          <w:color w:val="000000"/>
          <w:sz w:val="21"/>
          <w:szCs w:val="21"/>
        </w:rPr>
      </w:pPr>
    </w:p>
    <w:p w14:paraId="268B8176" w14:textId="77777777" w:rsidR="00B21510" w:rsidRPr="004F1F7B" w:rsidRDefault="00B21510" w:rsidP="00B21510">
      <w:pPr>
        <w:pStyle w:val="Heading1"/>
        <w:rPr>
          <w:color w:val="403152"/>
        </w:rPr>
      </w:pPr>
      <w:bookmarkStart w:id="12" w:name="_Ref282785584"/>
      <w:bookmarkStart w:id="13" w:name="_Ref284244078"/>
      <w:bookmarkStart w:id="14" w:name="_Ref285327203"/>
      <w:bookmarkStart w:id="15" w:name="_Ref274142172"/>
      <w:bookmarkStart w:id="16" w:name="_Ref295688778"/>
      <w:bookmarkStart w:id="17" w:name="_Ref303626881"/>
      <w:bookmarkStart w:id="18" w:name="_Toc504374094"/>
      <w:bookmarkStart w:id="19" w:name="_Ref277929861"/>
      <w:bookmarkStart w:id="20" w:name="_Ref278190476"/>
      <w:bookmarkStart w:id="21" w:name="_Ref279073208"/>
      <w:bookmarkStart w:id="22" w:name="_Ref282785487"/>
      <w:bookmarkStart w:id="23" w:name="_Ref303626877"/>
      <w:bookmarkEnd w:id="11"/>
      <w:r w:rsidRPr="004F1F7B">
        <w:rPr>
          <w:color w:val="403152"/>
        </w:rPr>
        <w:lastRenderedPageBreak/>
        <w:t xml:space="preserve">1.0 – </w:t>
      </w:r>
      <w:bookmarkEnd w:id="18"/>
      <w:bookmarkEnd w:id="19"/>
      <w:bookmarkEnd w:id="20"/>
      <w:bookmarkEnd w:id="21"/>
      <w:bookmarkEnd w:id="22"/>
      <w:r w:rsidRPr="004F1F7B">
        <w:rPr>
          <w:color w:val="403152"/>
        </w:rPr>
        <w:t>Executive Summary</w:t>
      </w:r>
      <w:bookmarkEnd w:id="23"/>
    </w:p>
    <w:p w14:paraId="50F261A9" w14:textId="77777777" w:rsidR="004F1F7B" w:rsidRDefault="004F1F7B" w:rsidP="00B21510">
      <w:pPr>
        <w:pStyle w:val="BodyText"/>
        <w:spacing w:before="0" w:after="0"/>
        <w:rPr>
          <w:rFonts w:ascii="Verdana" w:hAnsi="Verdana"/>
          <w:b/>
          <w:u w:val="single"/>
        </w:rPr>
      </w:pPr>
    </w:p>
    <w:p w14:paraId="7D996968" w14:textId="77777777" w:rsidR="00B21510" w:rsidRDefault="00B21510" w:rsidP="00B21510">
      <w:pPr>
        <w:pStyle w:val="BodyText"/>
        <w:spacing w:before="0" w:after="0"/>
        <w:rPr>
          <w:rFonts w:ascii="Verdana" w:hAnsi="Verdana"/>
          <w:b/>
          <w:u w:val="single"/>
        </w:rPr>
      </w:pPr>
      <w:r>
        <w:rPr>
          <w:rFonts w:ascii="Verdana" w:hAnsi="Verdana"/>
          <w:b/>
          <w:u w:val="single"/>
        </w:rPr>
        <w:t>Legal Name</w:t>
      </w:r>
    </w:p>
    <w:p w14:paraId="016DB2E5" w14:textId="77777777" w:rsidR="00B21510" w:rsidRDefault="00B21510" w:rsidP="00B21510">
      <w:pPr>
        <w:pStyle w:val="BodyText"/>
        <w:spacing w:before="0" w:after="0"/>
        <w:rPr>
          <w:rFonts w:ascii="Verdana" w:hAnsi="Verdana"/>
        </w:rPr>
      </w:pPr>
      <w:r>
        <w:rPr>
          <w:rFonts w:ascii="Verdana" w:hAnsi="Verdana"/>
        </w:rPr>
        <w:t>The company has been registered as</w:t>
      </w:r>
      <w:r w:rsidR="00E0345E">
        <w:rPr>
          <w:rFonts w:ascii="Verdana" w:hAnsi="Verdana"/>
        </w:rPr>
        <w:t xml:space="preserve"> a corporation </w:t>
      </w:r>
      <w:r w:rsidR="009040D8">
        <w:rPr>
          <w:rFonts w:ascii="Verdana" w:hAnsi="Verdana"/>
        </w:rPr>
        <w:t>called</w:t>
      </w:r>
      <w:r>
        <w:rPr>
          <w:rFonts w:ascii="Verdana" w:hAnsi="Verdana"/>
        </w:rPr>
        <w:t xml:space="preserve"> </w:t>
      </w:r>
      <w:r w:rsidR="00E0345E">
        <w:rPr>
          <w:rFonts w:ascii="Verdana" w:hAnsi="Verdana"/>
          <w:szCs w:val="22"/>
        </w:rPr>
        <w:t>Automated Vending Machine Storage Inc.</w:t>
      </w:r>
      <w:r w:rsidR="009040D8">
        <w:rPr>
          <w:rFonts w:ascii="Verdana" w:hAnsi="Verdana"/>
          <w:szCs w:val="22"/>
        </w:rPr>
        <w:t>, a bus</w:t>
      </w:r>
      <w:r w:rsidR="001D6565">
        <w:rPr>
          <w:rFonts w:ascii="Verdana" w:hAnsi="Verdana"/>
          <w:szCs w:val="22"/>
        </w:rPr>
        <w:t xml:space="preserve">iness </w:t>
      </w:r>
      <w:r w:rsidR="0065774D">
        <w:rPr>
          <w:rFonts w:ascii="Verdana" w:hAnsi="Verdana"/>
          <w:szCs w:val="22"/>
        </w:rPr>
        <w:t xml:space="preserve">that will be </w:t>
      </w:r>
      <w:r w:rsidR="00E0345E">
        <w:rPr>
          <w:rFonts w:ascii="Verdana" w:hAnsi="Verdana"/>
          <w:szCs w:val="22"/>
        </w:rPr>
        <w:t>owned and operated by David</w:t>
      </w:r>
      <w:r w:rsidR="00307C9A">
        <w:rPr>
          <w:rFonts w:ascii="Verdana" w:hAnsi="Verdana"/>
          <w:szCs w:val="22"/>
        </w:rPr>
        <w:t xml:space="preserve"> Wei Zhou</w:t>
      </w:r>
      <w:r w:rsidR="0065774D">
        <w:rPr>
          <w:rFonts w:ascii="Verdana" w:hAnsi="Verdana"/>
          <w:szCs w:val="22"/>
        </w:rPr>
        <w:t>.</w:t>
      </w:r>
    </w:p>
    <w:p w14:paraId="6874B542" w14:textId="77777777" w:rsidR="00B6671F" w:rsidRDefault="00B6671F" w:rsidP="00B21510">
      <w:pPr>
        <w:pStyle w:val="BodyText"/>
        <w:spacing w:before="0" w:after="0"/>
        <w:rPr>
          <w:rFonts w:ascii="Verdana" w:hAnsi="Verdana"/>
        </w:rPr>
      </w:pPr>
    </w:p>
    <w:p w14:paraId="605A9C69" w14:textId="77777777" w:rsidR="00B21510" w:rsidRDefault="00B21510" w:rsidP="00B21510">
      <w:pPr>
        <w:ind w:right="-180"/>
        <w:rPr>
          <w:rFonts w:ascii="Verdana" w:hAnsi="Verdana"/>
          <w:sz w:val="22"/>
          <w:szCs w:val="22"/>
        </w:rPr>
      </w:pPr>
    </w:p>
    <w:p w14:paraId="0F2F61FB" w14:textId="77777777" w:rsidR="00B21510" w:rsidRDefault="00B21510" w:rsidP="00B21510">
      <w:pPr>
        <w:ind w:left="720" w:right="-180"/>
        <w:rPr>
          <w:rFonts w:ascii="Verdana" w:hAnsi="Verdana"/>
          <w:b/>
          <w:sz w:val="22"/>
          <w:szCs w:val="22"/>
          <w:u w:val="single"/>
        </w:rPr>
      </w:pPr>
      <w:r>
        <w:rPr>
          <w:rFonts w:ascii="Verdana" w:hAnsi="Verdana"/>
          <w:b/>
          <w:sz w:val="22"/>
          <w:szCs w:val="22"/>
          <w:u w:val="single"/>
        </w:rPr>
        <w:t>Business Location(s)</w:t>
      </w:r>
    </w:p>
    <w:p w14:paraId="27CE9B00" w14:textId="77777777" w:rsidR="00B21510" w:rsidRPr="001E3A0E" w:rsidRDefault="002C193E" w:rsidP="00B21510">
      <w:pPr>
        <w:ind w:left="720" w:right="-180"/>
        <w:rPr>
          <w:rFonts w:ascii="Verdana" w:hAnsi="Verdana"/>
          <w:sz w:val="22"/>
          <w:szCs w:val="22"/>
        </w:rPr>
      </w:pPr>
      <w:r w:rsidRPr="001E3A0E">
        <w:rPr>
          <w:rFonts w:ascii="Verdana" w:hAnsi="Verdana"/>
          <w:sz w:val="22"/>
          <w:szCs w:val="22"/>
        </w:rPr>
        <w:t xml:space="preserve">The </w:t>
      </w:r>
      <w:r w:rsidR="00A161E3" w:rsidRPr="001E3A0E">
        <w:rPr>
          <w:rFonts w:ascii="Verdana" w:hAnsi="Verdana"/>
          <w:sz w:val="22"/>
          <w:szCs w:val="22"/>
        </w:rPr>
        <w:t xml:space="preserve">business is </w:t>
      </w:r>
      <w:r w:rsidR="00A07733">
        <w:rPr>
          <w:rFonts w:ascii="Verdana" w:hAnsi="Verdana"/>
          <w:sz w:val="22"/>
          <w:szCs w:val="22"/>
        </w:rPr>
        <w:t>seeking multiple</w:t>
      </w:r>
      <w:r w:rsidR="00E0345E">
        <w:rPr>
          <w:rFonts w:ascii="Verdana" w:hAnsi="Verdana"/>
          <w:sz w:val="22"/>
          <w:szCs w:val="22"/>
        </w:rPr>
        <w:t xml:space="preserve"> location</w:t>
      </w:r>
      <w:r w:rsidR="00A07733">
        <w:rPr>
          <w:rFonts w:ascii="Verdana" w:hAnsi="Verdana"/>
          <w:sz w:val="22"/>
          <w:szCs w:val="22"/>
        </w:rPr>
        <w:t>s</w:t>
      </w:r>
      <w:r w:rsidR="00E0345E">
        <w:rPr>
          <w:rFonts w:ascii="Verdana" w:hAnsi="Verdana"/>
          <w:sz w:val="22"/>
          <w:szCs w:val="22"/>
        </w:rPr>
        <w:t xml:space="preserve"> in Toronto &amp; Greater Toronto Area</w:t>
      </w:r>
      <w:r w:rsidR="00A161E3" w:rsidRPr="001E3A0E">
        <w:rPr>
          <w:rFonts w:ascii="Verdana" w:hAnsi="Verdana"/>
          <w:sz w:val="22"/>
          <w:szCs w:val="22"/>
        </w:rPr>
        <w:t xml:space="preserve"> preferably in the area of</w:t>
      </w:r>
      <w:r w:rsidR="00A07733">
        <w:rPr>
          <w:rFonts w:ascii="Verdana" w:hAnsi="Verdana"/>
          <w:sz w:val="22"/>
          <w:szCs w:val="22"/>
        </w:rPr>
        <w:t xml:space="preserve"> Markham or Richmond Hill</w:t>
      </w:r>
      <w:r w:rsidR="00A161E3" w:rsidRPr="001E3A0E">
        <w:rPr>
          <w:rFonts w:ascii="Verdana" w:hAnsi="Verdana"/>
          <w:sz w:val="22"/>
          <w:szCs w:val="22"/>
        </w:rPr>
        <w:t>. The following features will be key</w:t>
      </w:r>
      <w:r w:rsidR="00A07733">
        <w:rPr>
          <w:rFonts w:ascii="Verdana" w:hAnsi="Verdana"/>
          <w:sz w:val="22"/>
          <w:szCs w:val="22"/>
        </w:rPr>
        <w:t>s to the success</w:t>
      </w:r>
      <w:r w:rsidR="00A161E3" w:rsidRPr="001E3A0E">
        <w:rPr>
          <w:rFonts w:ascii="Verdana" w:hAnsi="Verdana"/>
          <w:sz w:val="22"/>
          <w:szCs w:val="22"/>
        </w:rPr>
        <w:t xml:space="preserve"> location:</w:t>
      </w:r>
    </w:p>
    <w:p w14:paraId="3C1D070C" w14:textId="77777777" w:rsidR="00A07733" w:rsidRDefault="00A07733" w:rsidP="00943E51">
      <w:pPr>
        <w:numPr>
          <w:ilvl w:val="0"/>
          <w:numId w:val="19"/>
        </w:numPr>
        <w:ind w:right="-180"/>
        <w:rPr>
          <w:rFonts w:ascii="Verdana" w:hAnsi="Verdana"/>
          <w:sz w:val="22"/>
          <w:szCs w:val="22"/>
        </w:rPr>
      </w:pPr>
      <w:r>
        <w:rPr>
          <w:rFonts w:ascii="Verdana" w:hAnsi="Verdana"/>
          <w:sz w:val="22"/>
          <w:szCs w:val="22"/>
        </w:rPr>
        <w:t>Inside plaza or shopping centers</w:t>
      </w:r>
    </w:p>
    <w:p w14:paraId="40A42C1B" w14:textId="77777777" w:rsidR="00A07733" w:rsidRDefault="00A07733" w:rsidP="00943E51">
      <w:pPr>
        <w:numPr>
          <w:ilvl w:val="0"/>
          <w:numId w:val="19"/>
        </w:numPr>
        <w:ind w:right="-180"/>
        <w:rPr>
          <w:rFonts w:ascii="Verdana" w:hAnsi="Verdana"/>
          <w:sz w:val="22"/>
          <w:szCs w:val="22"/>
        </w:rPr>
      </w:pPr>
      <w:r>
        <w:rPr>
          <w:rFonts w:ascii="Verdana" w:hAnsi="Verdana"/>
          <w:sz w:val="22"/>
          <w:szCs w:val="22"/>
        </w:rPr>
        <w:t>Have 24/7 security available</w:t>
      </w:r>
    </w:p>
    <w:p w14:paraId="753CCBFE" w14:textId="77777777" w:rsidR="0065774D" w:rsidRPr="001E3A0E" w:rsidRDefault="00A07733" w:rsidP="00943E51">
      <w:pPr>
        <w:numPr>
          <w:ilvl w:val="0"/>
          <w:numId w:val="19"/>
        </w:numPr>
        <w:ind w:right="-180"/>
        <w:rPr>
          <w:rFonts w:ascii="Verdana" w:hAnsi="Verdana"/>
          <w:sz w:val="22"/>
          <w:szCs w:val="22"/>
        </w:rPr>
      </w:pPr>
      <w:r>
        <w:rPr>
          <w:rFonts w:ascii="Verdana" w:hAnsi="Verdana"/>
          <w:sz w:val="22"/>
          <w:szCs w:val="22"/>
        </w:rPr>
        <w:t xml:space="preserve">Access to power sources that’s suitable for the unit    </w:t>
      </w:r>
    </w:p>
    <w:p w14:paraId="386AB45A" w14:textId="77777777" w:rsidR="00A161E3" w:rsidRPr="001E3A0E" w:rsidRDefault="00A161E3" w:rsidP="00943E51">
      <w:pPr>
        <w:numPr>
          <w:ilvl w:val="0"/>
          <w:numId w:val="19"/>
        </w:numPr>
        <w:ind w:right="-180"/>
        <w:rPr>
          <w:rFonts w:ascii="Verdana" w:hAnsi="Verdana"/>
          <w:sz w:val="22"/>
          <w:szCs w:val="22"/>
        </w:rPr>
      </w:pPr>
      <w:r w:rsidRPr="001E3A0E">
        <w:rPr>
          <w:rFonts w:ascii="Verdana" w:hAnsi="Verdana"/>
          <w:sz w:val="22"/>
          <w:szCs w:val="22"/>
        </w:rPr>
        <w:t xml:space="preserve">The </w:t>
      </w:r>
      <w:r w:rsidR="00A07733">
        <w:rPr>
          <w:rFonts w:ascii="Verdana" w:hAnsi="Verdana"/>
          <w:sz w:val="22"/>
          <w:szCs w:val="22"/>
        </w:rPr>
        <w:t xml:space="preserve">lease </w:t>
      </w:r>
      <w:r w:rsidRPr="001E3A0E">
        <w:rPr>
          <w:rFonts w:ascii="Verdana" w:hAnsi="Verdana"/>
          <w:sz w:val="22"/>
          <w:szCs w:val="22"/>
        </w:rPr>
        <w:t>option</w:t>
      </w:r>
      <w:r w:rsidR="00A07733">
        <w:rPr>
          <w:rFonts w:ascii="Verdana" w:hAnsi="Verdana"/>
          <w:sz w:val="22"/>
          <w:szCs w:val="22"/>
        </w:rPr>
        <w:t xml:space="preserve"> to expand to multiple </w:t>
      </w:r>
      <w:r w:rsidR="00307C9A">
        <w:rPr>
          <w:rFonts w:ascii="Verdana" w:hAnsi="Verdana"/>
          <w:sz w:val="22"/>
          <w:szCs w:val="22"/>
        </w:rPr>
        <w:t>machines</w:t>
      </w:r>
      <w:r w:rsidR="00A07733">
        <w:rPr>
          <w:rFonts w:ascii="Verdana" w:hAnsi="Verdana"/>
          <w:sz w:val="22"/>
          <w:szCs w:val="22"/>
        </w:rPr>
        <w:t xml:space="preserve"> </w:t>
      </w:r>
      <w:r w:rsidRPr="001E3A0E">
        <w:rPr>
          <w:rFonts w:ascii="Verdana" w:hAnsi="Verdana"/>
          <w:sz w:val="22"/>
          <w:szCs w:val="22"/>
        </w:rPr>
        <w:t>in the future</w:t>
      </w:r>
    </w:p>
    <w:p w14:paraId="7095BBE1" w14:textId="77777777" w:rsidR="00A161E3" w:rsidRPr="001E3A0E" w:rsidRDefault="00A161E3" w:rsidP="00943E51">
      <w:pPr>
        <w:numPr>
          <w:ilvl w:val="0"/>
          <w:numId w:val="19"/>
        </w:numPr>
        <w:ind w:right="-180"/>
        <w:rPr>
          <w:rFonts w:ascii="Verdana" w:hAnsi="Verdana"/>
          <w:sz w:val="22"/>
          <w:szCs w:val="22"/>
        </w:rPr>
      </w:pPr>
      <w:r w:rsidRPr="001E3A0E">
        <w:rPr>
          <w:rFonts w:ascii="Verdana" w:hAnsi="Verdana"/>
          <w:sz w:val="22"/>
          <w:szCs w:val="22"/>
        </w:rPr>
        <w:t>Easily accessible by car and public transit</w:t>
      </w:r>
    </w:p>
    <w:p w14:paraId="3B55A91D" w14:textId="77777777" w:rsidR="00A161E3" w:rsidRPr="001E3A0E" w:rsidRDefault="00A161E3" w:rsidP="00943E51">
      <w:pPr>
        <w:numPr>
          <w:ilvl w:val="0"/>
          <w:numId w:val="19"/>
        </w:numPr>
        <w:ind w:right="-180"/>
        <w:rPr>
          <w:rFonts w:ascii="Verdana" w:hAnsi="Verdana"/>
          <w:sz w:val="22"/>
          <w:szCs w:val="22"/>
        </w:rPr>
      </w:pPr>
      <w:r w:rsidRPr="001E3A0E">
        <w:rPr>
          <w:rFonts w:ascii="Verdana" w:hAnsi="Verdana"/>
          <w:sz w:val="22"/>
          <w:szCs w:val="22"/>
        </w:rPr>
        <w:t>Plenty of parking spaces near and around the location</w:t>
      </w:r>
    </w:p>
    <w:p w14:paraId="60459978" w14:textId="77777777" w:rsidR="00A161E3" w:rsidRPr="001E3A0E" w:rsidRDefault="00A161E3" w:rsidP="00A161E3">
      <w:pPr>
        <w:ind w:left="720" w:right="-180"/>
        <w:rPr>
          <w:rFonts w:ascii="Verdana" w:hAnsi="Verdana"/>
          <w:sz w:val="22"/>
          <w:szCs w:val="22"/>
        </w:rPr>
      </w:pPr>
    </w:p>
    <w:p w14:paraId="691D8BEC" w14:textId="77777777" w:rsidR="00A161E3" w:rsidRPr="001E3A0E" w:rsidRDefault="00A161E3" w:rsidP="00A161E3">
      <w:pPr>
        <w:ind w:left="720" w:right="-180"/>
        <w:rPr>
          <w:rFonts w:ascii="Verdana" w:hAnsi="Verdana"/>
          <w:sz w:val="22"/>
          <w:szCs w:val="22"/>
        </w:rPr>
      </w:pPr>
      <w:r w:rsidRPr="001E3A0E">
        <w:rPr>
          <w:rFonts w:ascii="Verdana" w:hAnsi="Verdana"/>
          <w:sz w:val="22"/>
          <w:szCs w:val="22"/>
        </w:rPr>
        <w:t xml:space="preserve">The business will also consider other locations, such as </w:t>
      </w:r>
      <w:r w:rsidR="00A07733">
        <w:rPr>
          <w:rFonts w:ascii="Verdana" w:hAnsi="Verdana"/>
          <w:sz w:val="22"/>
          <w:szCs w:val="22"/>
        </w:rPr>
        <w:t xml:space="preserve">Toronto Downtown, Mississauga, Oakville and other provinces in the future. </w:t>
      </w:r>
      <w:r w:rsidRPr="001E3A0E">
        <w:rPr>
          <w:rFonts w:ascii="Verdana" w:hAnsi="Verdana"/>
          <w:sz w:val="22"/>
          <w:szCs w:val="22"/>
        </w:rPr>
        <w:t>Please refer to the Market Segment section for more information.</w:t>
      </w:r>
    </w:p>
    <w:p w14:paraId="2D8DDC30" w14:textId="77777777" w:rsidR="00B21510" w:rsidRDefault="00B21510" w:rsidP="00D220D4">
      <w:pPr>
        <w:ind w:right="-180"/>
        <w:rPr>
          <w:rFonts w:ascii="Verdana" w:hAnsi="Verdana"/>
          <w:sz w:val="22"/>
          <w:szCs w:val="22"/>
        </w:rPr>
      </w:pPr>
    </w:p>
    <w:p w14:paraId="3644F627" w14:textId="77777777" w:rsidR="00B6671F" w:rsidRDefault="00B6671F" w:rsidP="00B21510">
      <w:pPr>
        <w:ind w:left="720" w:right="-180"/>
        <w:rPr>
          <w:rFonts w:ascii="Verdana" w:hAnsi="Verdana"/>
          <w:sz w:val="22"/>
          <w:szCs w:val="22"/>
        </w:rPr>
      </w:pPr>
    </w:p>
    <w:p w14:paraId="0EA41268" w14:textId="77777777" w:rsidR="00B21510" w:rsidRDefault="00B21510" w:rsidP="00B21510">
      <w:pPr>
        <w:ind w:left="720" w:right="-180"/>
        <w:rPr>
          <w:rFonts w:ascii="Verdana" w:hAnsi="Verdana"/>
          <w:b/>
          <w:sz w:val="22"/>
          <w:szCs w:val="22"/>
          <w:u w:val="single"/>
        </w:rPr>
      </w:pPr>
      <w:r>
        <w:rPr>
          <w:rFonts w:ascii="Verdana" w:hAnsi="Verdana"/>
          <w:b/>
          <w:sz w:val="22"/>
          <w:szCs w:val="22"/>
          <w:u w:val="single"/>
        </w:rPr>
        <w:t>Business Description</w:t>
      </w:r>
    </w:p>
    <w:p w14:paraId="4762EA43" w14:textId="77777777" w:rsidR="0090429D" w:rsidRDefault="00A07733" w:rsidP="0090429D">
      <w:pPr>
        <w:pStyle w:val="ListParagraph"/>
        <w:shd w:val="clear" w:color="auto" w:fill="FFFFFF"/>
        <w:contextualSpacing/>
        <w:rPr>
          <w:rFonts w:ascii="Verdana" w:hAnsi="Verdana" w:cs="Arial"/>
          <w:sz w:val="22"/>
          <w:szCs w:val="22"/>
        </w:rPr>
      </w:pPr>
      <w:r>
        <w:rPr>
          <w:rFonts w:ascii="Verdana" w:hAnsi="Verdana" w:cs="Arial"/>
          <w:sz w:val="22"/>
          <w:szCs w:val="22"/>
        </w:rPr>
        <w:t>AVMS</w:t>
      </w:r>
      <w:r w:rsidR="00D220D4" w:rsidRPr="001E3A0E">
        <w:rPr>
          <w:rFonts w:ascii="Verdana" w:hAnsi="Verdana" w:cs="Arial"/>
          <w:sz w:val="22"/>
          <w:szCs w:val="22"/>
        </w:rPr>
        <w:t xml:space="preserve"> has envisioned an exciting business concept</w:t>
      </w:r>
      <w:r>
        <w:rPr>
          <w:rFonts w:ascii="Verdana" w:hAnsi="Verdana" w:cs="Arial"/>
          <w:sz w:val="22"/>
          <w:szCs w:val="22"/>
        </w:rPr>
        <w:t xml:space="preserve">, which is </w:t>
      </w:r>
      <w:r w:rsidR="00D220D4" w:rsidRPr="001E3A0E">
        <w:rPr>
          <w:rFonts w:ascii="Verdana" w:hAnsi="Verdana" w:cs="Arial"/>
          <w:sz w:val="22"/>
          <w:szCs w:val="22"/>
        </w:rPr>
        <w:t xml:space="preserve">to launch a </w:t>
      </w:r>
      <w:r>
        <w:rPr>
          <w:rFonts w:ascii="Verdana" w:hAnsi="Verdana" w:cs="Arial"/>
          <w:sz w:val="22"/>
          <w:szCs w:val="22"/>
        </w:rPr>
        <w:t xml:space="preserve">Vending </w:t>
      </w:r>
      <w:r w:rsidR="00B528B2">
        <w:rPr>
          <w:rFonts w:ascii="Verdana" w:hAnsi="Verdana" w:cs="Arial"/>
          <w:sz w:val="22"/>
          <w:szCs w:val="22"/>
        </w:rPr>
        <w:t>Hub</w:t>
      </w:r>
      <w:r>
        <w:rPr>
          <w:rFonts w:ascii="Verdana" w:hAnsi="Verdana" w:cs="Arial"/>
          <w:sz w:val="22"/>
          <w:szCs w:val="22"/>
        </w:rPr>
        <w:t xml:space="preserve"> as a</w:t>
      </w:r>
      <w:r w:rsidR="00B528B2">
        <w:rPr>
          <w:rFonts w:ascii="Verdana" w:hAnsi="Verdana" w:cs="Arial"/>
          <w:sz w:val="22"/>
          <w:szCs w:val="22"/>
        </w:rPr>
        <w:t xml:space="preserve"> customized</w:t>
      </w:r>
      <w:r>
        <w:rPr>
          <w:rFonts w:ascii="Verdana" w:hAnsi="Verdana" w:cs="Arial"/>
          <w:sz w:val="22"/>
          <w:szCs w:val="22"/>
        </w:rPr>
        <w:t xml:space="preserve"> storage unit that</w:t>
      </w:r>
      <w:r w:rsidR="00B528B2">
        <w:rPr>
          <w:rFonts w:ascii="Verdana" w:hAnsi="Verdana" w:cs="Arial"/>
          <w:sz w:val="22"/>
          <w:szCs w:val="22"/>
        </w:rPr>
        <w:t xml:space="preserve"> is integrate into a cloud-based solution network that</w:t>
      </w:r>
      <w:r>
        <w:rPr>
          <w:rFonts w:ascii="Verdana" w:hAnsi="Verdana" w:cs="Arial"/>
          <w:sz w:val="22"/>
          <w:szCs w:val="22"/>
        </w:rPr>
        <w:t xml:space="preserve"> can</w:t>
      </w:r>
      <w:r w:rsidR="00B528B2">
        <w:rPr>
          <w:rFonts w:ascii="Verdana" w:hAnsi="Verdana" w:cs="Arial"/>
          <w:sz w:val="22"/>
          <w:szCs w:val="22"/>
        </w:rPr>
        <w:t xml:space="preserve"> manage inventory, flexible shelf space allocation in a </w:t>
      </w:r>
      <w:r>
        <w:rPr>
          <w:rFonts w:ascii="Verdana" w:hAnsi="Verdana" w:cs="Arial"/>
          <w:sz w:val="22"/>
          <w:szCs w:val="22"/>
        </w:rPr>
        <w:t xml:space="preserve">specialized </w:t>
      </w:r>
      <w:r w:rsidR="00B528B2">
        <w:rPr>
          <w:rFonts w:ascii="Verdana" w:hAnsi="Verdana" w:cs="Arial"/>
          <w:sz w:val="22"/>
          <w:szCs w:val="22"/>
        </w:rPr>
        <w:t>temperature-controlled</w:t>
      </w:r>
      <w:r>
        <w:rPr>
          <w:rFonts w:ascii="Verdana" w:hAnsi="Verdana" w:cs="Arial"/>
          <w:sz w:val="22"/>
          <w:szCs w:val="22"/>
        </w:rPr>
        <w:t xml:space="preserve"> environment. </w:t>
      </w:r>
      <w:r w:rsidR="00B528B2">
        <w:rPr>
          <w:rFonts w:ascii="Verdana" w:hAnsi="Verdana" w:cs="Arial"/>
          <w:sz w:val="22"/>
          <w:szCs w:val="22"/>
        </w:rPr>
        <w:t>Able to p</w:t>
      </w:r>
      <w:r w:rsidR="00BC48ED">
        <w:rPr>
          <w:rFonts w:ascii="Verdana" w:hAnsi="Verdana" w:cs="Arial"/>
          <w:sz w:val="22"/>
          <w:szCs w:val="22"/>
        </w:rPr>
        <w:t xml:space="preserve">rovide a local pickup location to services surrounding customers. </w:t>
      </w:r>
    </w:p>
    <w:p w14:paraId="38C1D4F2" w14:textId="77777777" w:rsidR="00A07733" w:rsidRPr="001E3A0E" w:rsidRDefault="00A07733" w:rsidP="00A07733">
      <w:pPr>
        <w:pStyle w:val="ListParagraph"/>
        <w:shd w:val="clear" w:color="auto" w:fill="FFFFFF"/>
        <w:ind w:left="0"/>
        <w:contextualSpacing/>
        <w:rPr>
          <w:rFonts w:ascii="Verdana" w:hAnsi="Verdana" w:cs="Arial"/>
          <w:sz w:val="22"/>
          <w:szCs w:val="22"/>
        </w:rPr>
      </w:pPr>
    </w:p>
    <w:p w14:paraId="7F132220" w14:textId="77777777" w:rsidR="00B6671F" w:rsidRDefault="00B6671F" w:rsidP="00B21510">
      <w:pPr>
        <w:ind w:left="720" w:right="-180"/>
        <w:rPr>
          <w:rFonts w:ascii="Verdana" w:hAnsi="Verdana"/>
          <w:sz w:val="22"/>
          <w:szCs w:val="22"/>
        </w:rPr>
      </w:pPr>
    </w:p>
    <w:p w14:paraId="1C111A24" w14:textId="77777777" w:rsidR="00B21510" w:rsidRPr="004A4597" w:rsidRDefault="00B21510" w:rsidP="00B21510">
      <w:pPr>
        <w:ind w:left="720" w:right="-180"/>
        <w:rPr>
          <w:rFonts w:ascii="Verdana" w:hAnsi="Verdana"/>
          <w:b/>
          <w:sz w:val="22"/>
          <w:szCs w:val="22"/>
          <w:u w:val="single"/>
        </w:rPr>
      </w:pPr>
      <w:r w:rsidRPr="0045395A">
        <w:rPr>
          <w:rFonts w:ascii="Verdana" w:hAnsi="Verdana"/>
          <w:b/>
          <w:sz w:val="22"/>
          <w:szCs w:val="22"/>
          <w:u w:val="single"/>
        </w:rPr>
        <w:t>Mission, Vision and Goals</w:t>
      </w:r>
    </w:p>
    <w:p w14:paraId="57249BF0" w14:textId="77777777" w:rsidR="00FD6472" w:rsidRDefault="00BC48ED" w:rsidP="00B21510">
      <w:pPr>
        <w:ind w:left="720" w:right="-180"/>
        <w:rPr>
          <w:rFonts w:ascii="Verdana" w:hAnsi="Verdana" w:cs="Arial"/>
          <w:color w:val="000000"/>
          <w:sz w:val="22"/>
          <w:szCs w:val="22"/>
        </w:rPr>
      </w:pPr>
      <w:r>
        <w:rPr>
          <w:rFonts w:ascii="Verdana" w:hAnsi="Verdana" w:cs="Arial"/>
          <w:color w:val="000000"/>
          <w:sz w:val="22"/>
          <w:szCs w:val="22"/>
        </w:rPr>
        <w:t>AVMS mission is to bring convenience to consumers by providing them access to prod</w:t>
      </w:r>
      <w:r w:rsidR="00FD6472">
        <w:rPr>
          <w:rFonts w:ascii="Verdana" w:hAnsi="Verdana" w:cs="Arial"/>
          <w:color w:val="000000"/>
          <w:sz w:val="22"/>
          <w:szCs w:val="22"/>
        </w:rPr>
        <w:t xml:space="preserve">ucts that are locally produced. </w:t>
      </w:r>
    </w:p>
    <w:p w14:paraId="327F1D41" w14:textId="77777777" w:rsidR="00B6671F" w:rsidRDefault="00FD6472" w:rsidP="00B21510">
      <w:pPr>
        <w:ind w:left="720" w:right="-180"/>
        <w:rPr>
          <w:rFonts w:ascii="Verdana" w:hAnsi="Verdana" w:cs="Arial"/>
          <w:color w:val="000000"/>
          <w:sz w:val="22"/>
          <w:szCs w:val="22"/>
        </w:rPr>
      </w:pPr>
      <w:r>
        <w:rPr>
          <w:rFonts w:ascii="Verdana" w:hAnsi="Verdana" w:cs="Arial"/>
          <w:color w:val="000000"/>
          <w:sz w:val="22"/>
          <w:szCs w:val="22"/>
        </w:rPr>
        <w:t xml:space="preserve">To become a specialized storage </w:t>
      </w:r>
      <w:r w:rsidR="00B528B2">
        <w:rPr>
          <w:rFonts w:ascii="Verdana" w:hAnsi="Verdana" w:cs="Arial"/>
          <w:color w:val="000000"/>
          <w:sz w:val="22"/>
          <w:szCs w:val="22"/>
        </w:rPr>
        <w:t>hub</w:t>
      </w:r>
      <w:r>
        <w:rPr>
          <w:rFonts w:ascii="Verdana" w:hAnsi="Verdana" w:cs="Arial"/>
          <w:color w:val="000000"/>
          <w:sz w:val="22"/>
          <w:szCs w:val="22"/>
        </w:rPr>
        <w:t xml:space="preserve"> that is able to tap into the </w:t>
      </w:r>
      <w:r w:rsidR="00B528B2">
        <w:rPr>
          <w:rFonts w:ascii="Verdana" w:hAnsi="Verdana" w:cs="Arial"/>
          <w:color w:val="000000"/>
          <w:sz w:val="22"/>
          <w:szCs w:val="22"/>
        </w:rPr>
        <w:t>ever-growing</w:t>
      </w:r>
      <w:r>
        <w:rPr>
          <w:rFonts w:ascii="Verdana" w:hAnsi="Verdana" w:cs="Arial"/>
          <w:color w:val="000000"/>
          <w:sz w:val="22"/>
          <w:szCs w:val="22"/>
        </w:rPr>
        <w:t xml:space="preserve"> e-commerce</w:t>
      </w:r>
      <w:r w:rsidR="00B528B2">
        <w:rPr>
          <w:rFonts w:ascii="Verdana" w:hAnsi="Verdana" w:cs="Arial"/>
          <w:color w:val="000000"/>
          <w:sz w:val="22"/>
          <w:szCs w:val="22"/>
        </w:rPr>
        <w:t xml:space="preserve"> market</w:t>
      </w:r>
      <w:r>
        <w:rPr>
          <w:rFonts w:ascii="Verdana" w:hAnsi="Verdana" w:cs="Arial"/>
          <w:color w:val="000000"/>
          <w:sz w:val="22"/>
          <w:szCs w:val="22"/>
        </w:rPr>
        <w:t xml:space="preserve">. </w:t>
      </w:r>
      <w:r w:rsidR="00BC48ED">
        <w:rPr>
          <w:rFonts w:ascii="Verdana" w:hAnsi="Verdana" w:cs="Arial"/>
          <w:color w:val="000000"/>
          <w:sz w:val="22"/>
          <w:szCs w:val="22"/>
        </w:rPr>
        <w:t xml:space="preserve">   </w:t>
      </w:r>
    </w:p>
    <w:p w14:paraId="51922300" w14:textId="77777777" w:rsidR="00FD6472" w:rsidRDefault="00FD6472" w:rsidP="00B21510">
      <w:pPr>
        <w:ind w:left="720" w:right="-180"/>
        <w:rPr>
          <w:rFonts w:ascii="Verdana" w:hAnsi="Verdana"/>
          <w:sz w:val="22"/>
          <w:szCs w:val="22"/>
        </w:rPr>
      </w:pPr>
      <w:r>
        <w:rPr>
          <w:rFonts w:ascii="Verdana" w:hAnsi="Verdana" w:cs="Arial"/>
          <w:color w:val="000000"/>
          <w:sz w:val="22"/>
          <w:szCs w:val="22"/>
        </w:rPr>
        <w:t xml:space="preserve">Leverage high-tech software to help local company’s access new consumer. </w:t>
      </w:r>
    </w:p>
    <w:p w14:paraId="6E558F6A" w14:textId="77777777" w:rsidR="00B6671F" w:rsidRDefault="00B6671F" w:rsidP="00B21510">
      <w:pPr>
        <w:ind w:left="720" w:right="-180"/>
        <w:rPr>
          <w:rFonts w:ascii="Verdana" w:hAnsi="Verdana"/>
          <w:sz w:val="22"/>
          <w:szCs w:val="22"/>
        </w:rPr>
      </w:pPr>
    </w:p>
    <w:p w14:paraId="636BBC3C" w14:textId="77777777" w:rsidR="00B21510" w:rsidRPr="00B41BAE" w:rsidRDefault="008C347E" w:rsidP="00B21510">
      <w:pPr>
        <w:ind w:left="720" w:right="-180"/>
        <w:rPr>
          <w:rFonts w:ascii="Verdana" w:hAnsi="Verdana"/>
          <w:b/>
          <w:sz w:val="22"/>
          <w:szCs w:val="22"/>
          <w:u w:val="single"/>
        </w:rPr>
      </w:pPr>
      <w:r>
        <w:rPr>
          <w:rFonts w:ascii="Verdana" w:hAnsi="Verdana"/>
          <w:b/>
          <w:sz w:val="22"/>
          <w:szCs w:val="22"/>
          <w:u w:val="single"/>
        </w:rPr>
        <w:t>Business Plan</w:t>
      </w:r>
      <w:r w:rsidR="00B21510">
        <w:rPr>
          <w:rFonts w:ascii="Verdana" w:hAnsi="Verdana"/>
          <w:b/>
          <w:sz w:val="22"/>
          <w:szCs w:val="22"/>
          <w:u w:val="single"/>
        </w:rPr>
        <w:t xml:space="preserve"> Objectives</w:t>
      </w:r>
    </w:p>
    <w:p w14:paraId="372124D6" w14:textId="77777777" w:rsidR="00FD6472" w:rsidRDefault="008C347E" w:rsidP="00B21510">
      <w:pPr>
        <w:ind w:left="720" w:right="-180"/>
        <w:rPr>
          <w:rFonts w:ascii="Verdana" w:hAnsi="Verdana"/>
          <w:sz w:val="22"/>
          <w:szCs w:val="22"/>
        </w:rPr>
      </w:pPr>
      <w:r>
        <w:rPr>
          <w:rFonts w:ascii="Verdana" w:hAnsi="Verdana"/>
          <w:sz w:val="22"/>
          <w:szCs w:val="22"/>
        </w:rPr>
        <w:t>The objectives of this plan are to illustrate the business in its whole within one document and provide fina</w:t>
      </w:r>
      <w:r w:rsidR="00FD6472">
        <w:rPr>
          <w:rFonts w:ascii="Verdana" w:hAnsi="Verdana"/>
          <w:sz w:val="22"/>
          <w:szCs w:val="22"/>
        </w:rPr>
        <w:t>ncial projections to help AVMS</w:t>
      </w:r>
      <w:r>
        <w:rPr>
          <w:rFonts w:ascii="Verdana" w:hAnsi="Verdana"/>
          <w:sz w:val="22"/>
          <w:szCs w:val="22"/>
        </w:rPr>
        <w:t xml:space="preserve"> obtain capital investment from one or more sources.</w:t>
      </w:r>
      <w:r w:rsidR="00FD6472">
        <w:rPr>
          <w:rFonts w:ascii="Verdana" w:hAnsi="Verdana"/>
          <w:sz w:val="22"/>
          <w:szCs w:val="22"/>
        </w:rPr>
        <w:t xml:space="preserve"> This may include bank lo</w:t>
      </w:r>
      <w:r w:rsidR="00A660AF">
        <w:rPr>
          <w:rFonts w:ascii="Verdana" w:hAnsi="Verdana"/>
          <w:sz w:val="22"/>
          <w:szCs w:val="22"/>
        </w:rPr>
        <w:t>an</w:t>
      </w:r>
      <w:r w:rsidR="00FD6472">
        <w:rPr>
          <w:rFonts w:ascii="Verdana" w:hAnsi="Verdana"/>
          <w:sz w:val="22"/>
          <w:szCs w:val="22"/>
        </w:rPr>
        <w:t>s, private capital, and/or grants.</w:t>
      </w:r>
    </w:p>
    <w:p w14:paraId="0D8EF3D2" w14:textId="77777777" w:rsidR="00FD6472" w:rsidRDefault="00FD6472" w:rsidP="00B21510">
      <w:pPr>
        <w:ind w:left="720" w:right="-180"/>
        <w:rPr>
          <w:rFonts w:ascii="Verdana" w:hAnsi="Verdana"/>
          <w:sz w:val="22"/>
          <w:szCs w:val="22"/>
        </w:rPr>
      </w:pPr>
    </w:p>
    <w:p w14:paraId="402C7D1B" w14:textId="77777777" w:rsidR="00FD6472" w:rsidRDefault="00FD6472" w:rsidP="00B21510">
      <w:pPr>
        <w:ind w:left="720" w:right="-180"/>
        <w:rPr>
          <w:rFonts w:ascii="Verdana" w:hAnsi="Verdana"/>
          <w:sz w:val="22"/>
          <w:szCs w:val="22"/>
        </w:rPr>
      </w:pPr>
    </w:p>
    <w:p w14:paraId="05C84908" w14:textId="77777777" w:rsidR="00B6671F" w:rsidRDefault="00FD6472" w:rsidP="00B21510">
      <w:pPr>
        <w:ind w:left="720" w:right="-180"/>
        <w:rPr>
          <w:rFonts w:ascii="Verdana" w:hAnsi="Verdana"/>
          <w:sz w:val="22"/>
          <w:szCs w:val="22"/>
        </w:rPr>
      </w:pPr>
      <w:r>
        <w:rPr>
          <w:rFonts w:ascii="Verdana" w:hAnsi="Verdana"/>
          <w:sz w:val="22"/>
          <w:szCs w:val="22"/>
        </w:rPr>
        <w:t xml:space="preserve"> </w:t>
      </w:r>
    </w:p>
    <w:p w14:paraId="6FA671AC" w14:textId="77777777" w:rsidR="00B6671F" w:rsidRDefault="00B6671F" w:rsidP="00B21510">
      <w:pPr>
        <w:ind w:left="720" w:right="-180"/>
        <w:rPr>
          <w:rFonts w:ascii="Verdana" w:hAnsi="Verdana"/>
          <w:sz w:val="22"/>
          <w:szCs w:val="22"/>
        </w:rPr>
      </w:pPr>
    </w:p>
    <w:p w14:paraId="5F63D569" w14:textId="77777777" w:rsidR="00B21510" w:rsidRPr="00031CA1" w:rsidRDefault="00B21510" w:rsidP="00B21510">
      <w:pPr>
        <w:ind w:left="720" w:right="-180"/>
        <w:rPr>
          <w:rFonts w:ascii="Verdana" w:hAnsi="Verdana"/>
          <w:b/>
          <w:sz w:val="22"/>
          <w:szCs w:val="22"/>
          <w:u w:val="single"/>
        </w:rPr>
      </w:pPr>
      <w:r>
        <w:rPr>
          <w:rFonts w:ascii="Verdana" w:hAnsi="Verdana"/>
          <w:b/>
          <w:sz w:val="22"/>
          <w:szCs w:val="22"/>
          <w:u w:val="single"/>
        </w:rPr>
        <w:t>Project Financing</w:t>
      </w:r>
    </w:p>
    <w:p w14:paraId="13FEF5CA" w14:textId="77777777" w:rsidR="00B21510" w:rsidRDefault="008C347E" w:rsidP="00FD6472">
      <w:pPr>
        <w:ind w:left="720" w:right="-180"/>
        <w:rPr>
          <w:rFonts w:ascii="Verdana" w:hAnsi="Verdana"/>
          <w:sz w:val="22"/>
          <w:szCs w:val="22"/>
        </w:rPr>
      </w:pPr>
      <w:r>
        <w:rPr>
          <w:rFonts w:ascii="Verdana" w:hAnsi="Verdana"/>
          <w:sz w:val="22"/>
          <w:szCs w:val="22"/>
        </w:rPr>
        <w:t xml:space="preserve">The business is seeking a total capital investment of </w:t>
      </w:r>
      <w:r w:rsidR="00FD6472">
        <w:rPr>
          <w:rFonts w:ascii="Verdana" w:hAnsi="Verdana"/>
          <w:sz w:val="22"/>
          <w:szCs w:val="22"/>
        </w:rPr>
        <w:t xml:space="preserve">$250,000 for start-up purposes also a </w:t>
      </w:r>
      <w:r w:rsidR="00A660AF">
        <w:rPr>
          <w:rFonts w:ascii="Verdana" w:hAnsi="Verdana"/>
          <w:sz w:val="22"/>
          <w:szCs w:val="22"/>
        </w:rPr>
        <w:t>pilot</w:t>
      </w:r>
      <w:r w:rsidR="00FD6472">
        <w:rPr>
          <w:rFonts w:ascii="Verdana" w:hAnsi="Verdana"/>
          <w:sz w:val="22"/>
          <w:szCs w:val="22"/>
        </w:rPr>
        <w:t xml:space="preserve"> project. </w:t>
      </w:r>
      <w:r>
        <w:rPr>
          <w:rFonts w:ascii="Verdana" w:hAnsi="Verdana"/>
          <w:sz w:val="22"/>
          <w:szCs w:val="22"/>
        </w:rPr>
        <w:t xml:space="preserve">Please refer to the </w:t>
      </w:r>
      <w:r w:rsidR="00FD6472">
        <w:rPr>
          <w:rFonts w:ascii="Verdana" w:hAnsi="Verdana"/>
          <w:sz w:val="22"/>
          <w:szCs w:val="22"/>
        </w:rPr>
        <w:t>F</w:t>
      </w:r>
      <w:r>
        <w:rPr>
          <w:rFonts w:ascii="Verdana" w:hAnsi="Verdana"/>
          <w:sz w:val="22"/>
          <w:szCs w:val="22"/>
        </w:rPr>
        <w:t xml:space="preserve">inancial </w:t>
      </w:r>
      <w:r w:rsidR="00FD6472">
        <w:rPr>
          <w:rFonts w:ascii="Verdana" w:hAnsi="Verdana"/>
          <w:sz w:val="22"/>
          <w:szCs w:val="22"/>
        </w:rPr>
        <w:t>S</w:t>
      </w:r>
      <w:r>
        <w:rPr>
          <w:rFonts w:ascii="Verdana" w:hAnsi="Verdana"/>
          <w:sz w:val="22"/>
          <w:szCs w:val="22"/>
        </w:rPr>
        <w:t>ection for a breakdown of start-up requirements.</w:t>
      </w:r>
    </w:p>
    <w:p w14:paraId="3727F54A" w14:textId="77777777" w:rsidR="00B6671F" w:rsidRDefault="00B6671F" w:rsidP="00B21510">
      <w:pPr>
        <w:ind w:left="720" w:right="-180"/>
        <w:rPr>
          <w:rFonts w:ascii="Verdana" w:hAnsi="Verdana"/>
          <w:sz w:val="22"/>
          <w:szCs w:val="22"/>
        </w:rPr>
      </w:pPr>
    </w:p>
    <w:p w14:paraId="12F9E67C" w14:textId="77777777" w:rsidR="00B6671F" w:rsidRDefault="00B6671F" w:rsidP="00B21510">
      <w:pPr>
        <w:ind w:left="720" w:right="-180"/>
        <w:rPr>
          <w:rFonts w:ascii="Verdana" w:hAnsi="Verdana"/>
          <w:sz w:val="22"/>
          <w:szCs w:val="22"/>
        </w:rPr>
      </w:pPr>
    </w:p>
    <w:p w14:paraId="180BEB48" w14:textId="77777777" w:rsidR="00B21510" w:rsidRPr="00031CA1" w:rsidRDefault="00B21510" w:rsidP="00B21510">
      <w:pPr>
        <w:ind w:left="720" w:right="-180"/>
        <w:rPr>
          <w:rFonts w:ascii="Verdana" w:hAnsi="Verdana"/>
          <w:b/>
          <w:sz w:val="22"/>
          <w:szCs w:val="22"/>
          <w:u w:val="single"/>
        </w:rPr>
      </w:pPr>
      <w:r>
        <w:rPr>
          <w:rFonts w:ascii="Verdana" w:hAnsi="Verdana"/>
          <w:b/>
          <w:sz w:val="22"/>
          <w:szCs w:val="22"/>
          <w:u w:val="single"/>
        </w:rPr>
        <w:t>Management and Advisors</w:t>
      </w:r>
    </w:p>
    <w:p w14:paraId="1C4DE088" w14:textId="77777777" w:rsidR="00B21510" w:rsidRDefault="00B21510" w:rsidP="00B21510">
      <w:pPr>
        <w:ind w:left="720" w:right="-180"/>
        <w:rPr>
          <w:rFonts w:ascii="Verdana" w:hAnsi="Verdana"/>
          <w:sz w:val="22"/>
          <w:szCs w:val="22"/>
        </w:rPr>
      </w:pPr>
      <w:r>
        <w:rPr>
          <w:rFonts w:ascii="Verdana" w:hAnsi="Verdana"/>
          <w:sz w:val="22"/>
          <w:szCs w:val="22"/>
        </w:rPr>
        <w:t>The management and advisors of the business are as follows:</w:t>
      </w:r>
    </w:p>
    <w:p w14:paraId="72AB7DCC" w14:textId="77777777" w:rsidR="00D921AD" w:rsidRDefault="00D921AD" w:rsidP="00B21510">
      <w:pPr>
        <w:ind w:left="720" w:right="-180"/>
        <w:rPr>
          <w:rFonts w:ascii="Verdana" w:hAnsi="Verdana"/>
          <w:sz w:val="22"/>
          <w:szCs w:val="22"/>
        </w:rPr>
      </w:pPr>
    </w:p>
    <w:p w14:paraId="3805E462" w14:textId="77777777" w:rsidR="00FD6472" w:rsidRDefault="00FD6472" w:rsidP="00FD6472">
      <w:pPr>
        <w:ind w:left="720" w:right="-180"/>
        <w:rPr>
          <w:rFonts w:ascii="Verdana" w:hAnsi="Verdana"/>
          <w:sz w:val="22"/>
          <w:szCs w:val="22"/>
        </w:rPr>
      </w:pPr>
      <w:r>
        <w:rPr>
          <w:rFonts w:ascii="Verdana" w:hAnsi="Verdana"/>
          <w:sz w:val="22"/>
          <w:szCs w:val="22"/>
        </w:rPr>
        <w:t>David</w:t>
      </w:r>
      <w:r w:rsidR="00A660AF">
        <w:rPr>
          <w:rFonts w:ascii="Verdana" w:hAnsi="Verdana"/>
          <w:sz w:val="22"/>
          <w:szCs w:val="22"/>
        </w:rPr>
        <w:t xml:space="preserve"> Wei Zhou</w:t>
      </w:r>
      <w:r>
        <w:rPr>
          <w:rFonts w:ascii="Verdana" w:hAnsi="Verdana"/>
          <w:sz w:val="22"/>
          <w:szCs w:val="22"/>
        </w:rPr>
        <w:t xml:space="preserve"> – Founder </w:t>
      </w:r>
    </w:p>
    <w:p w14:paraId="55176562" w14:textId="77777777" w:rsidR="00230981" w:rsidRDefault="00230981" w:rsidP="00230981">
      <w:pPr>
        <w:pStyle w:val="ListParagraph"/>
        <w:numPr>
          <w:ilvl w:val="1"/>
          <w:numId w:val="15"/>
        </w:numPr>
        <w:shd w:val="clear" w:color="auto" w:fill="FFFFFF"/>
        <w:contextualSpacing/>
        <w:rPr>
          <w:rFonts w:ascii="Verdana" w:hAnsi="Verdana"/>
          <w:sz w:val="22"/>
          <w:szCs w:val="22"/>
        </w:rPr>
      </w:pPr>
      <w:r>
        <w:rPr>
          <w:rFonts w:ascii="Verdana" w:hAnsi="Verdana"/>
          <w:sz w:val="22"/>
          <w:szCs w:val="22"/>
        </w:rPr>
        <w:t>Studied Electrical and Computer engineering at McMaster University and obtained Bachelor of Engineering and Master of Applied Science degrees</w:t>
      </w:r>
    </w:p>
    <w:p w14:paraId="7D993C03" w14:textId="77777777" w:rsidR="00A660AF" w:rsidRDefault="00A660AF" w:rsidP="00FD6472">
      <w:pPr>
        <w:ind w:left="720" w:right="-180"/>
        <w:rPr>
          <w:rFonts w:ascii="Verdana" w:hAnsi="Verdana"/>
          <w:sz w:val="22"/>
          <w:szCs w:val="22"/>
        </w:rPr>
      </w:pPr>
      <w:r>
        <w:rPr>
          <w:rFonts w:ascii="Verdana" w:hAnsi="Verdana"/>
          <w:sz w:val="22"/>
          <w:szCs w:val="22"/>
        </w:rPr>
        <w:tab/>
      </w:r>
    </w:p>
    <w:p w14:paraId="7AA03001" w14:textId="77777777" w:rsidR="00FD6472" w:rsidRDefault="00FD6472" w:rsidP="00B21510">
      <w:pPr>
        <w:ind w:left="720" w:right="-180"/>
        <w:rPr>
          <w:rFonts w:ascii="Verdana" w:hAnsi="Verdana"/>
          <w:sz w:val="22"/>
          <w:szCs w:val="22"/>
        </w:rPr>
      </w:pPr>
    </w:p>
    <w:p w14:paraId="6E5E8C5F" w14:textId="77777777" w:rsidR="00D921AD" w:rsidRPr="00D921AD" w:rsidRDefault="00D921AD" w:rsidP="00D921AD">
      <w:pPr>
        <w:pStyle w:val="ListParagraph"/>
        <w:shd w:val="clear" w:color="auto" w:fill="FFFFFF"/>
        <w:contextualSpacing/>
        <w:rPr>
          <w:rFonts w:ascii="Verdana" w:hAnsi="Verdana" w:cs="Arial"/>
          <w:color w:val="000000"/>
          <w:sz w:val="22"/>
          <w:szCs w:val="22"/>
        </w:rPr>
      </w:pPr>
      <w:r w:rsidRPr="00D921AD">
        <w:rPr>
          <w:rFonts w:ascii="Verdana" w:hAnsi="Verdana" w:cs="Arial"/>
          <w:color w:val="000000"/>
          <w:sz w:val="22"/>
          <w:szCs w:val="22"/>
        </w:rPr>
        <w:t>Lu Yi</w:t>
      </w:r>
      <w:r w:rsidR="00FD6472">
        <w:rPr>
          <w:rFonts w:ascii="Verdana" w:hAnsi="Verdana" w:cs="Arial"/>
          <w:color w:val="000000"/>
          <w:sz w:val="22"/>
          <w:szCs w:val="22"/>
        </w:rPr>
        <w:t xml:space="preserve"> – </w:t>
      </w:r>
      <w:r w:rsidR="008C347E">
        <w:rPr>
          <w:rFonts w:ascii="Verdana" w:hAnsi="Verdana" w:cs="Arial"/>
          <w:color w:val="000000"/>
          <w:sz w:val="22"/>
          <w:szCs w:val="22"/>
        </w:rPr>
        <w:t>Business Operator</w:t>
      </w:r>
      <w:r w:rsidR="00FD6472">
        <w:rPr>
          <w:rFonts w:ascii="Verdana" w:hAnsi="Verdana" w:cs="Arial"/>
          <w:color w:val="000000"/>
          <w:sz w:val="22"/>
          <w:szCs w:val="22"/>
        </w:rPr>
        <w:t>:</w:t>
      </w:r>
    </w:p>
    <w:p w14:paraId="3C3C1C03" w14:textId="77777777" w:rsidR="00D921AD" w:rsidRPr="00D921AD" w:rsidRDefault="00D921AD" w:rsidP="00943E51">
      <w:pPr>
        <w:pStyle w:val="ListParagraph"/>
        <w:numPr>
          <w:ilvl w:val="1"/>
          <w:numId w:val="15"/>
        </w:numPr>
        <w:shd w:val="clear" w:color="auto" w:fill="FFFFFF"/>
        <w:contextualSpacing/>
        <w:rPr>
          <w:rFonts w:ascii="Verdana" w:hAnsi="Verdana" w:cs="Arial"/>
          <w:color w:val="000000"/>
          <w:sz w:val="22"/>
          <w:szCs w:val="22"/>
        </w:rPr>
      </w:pPr>
      <w:r w:rsidRPr="00D921AD">
        <w:rPr>
          <w:rFonts w:ascii="Verdana" w:hAnsi="Verdana" w:cs="Arial"/>
          <w:color w:val="000000"/>
          <w:sz w:val="22"/>
          <w:szCs w:val="22"/>
        </w:rPr>
        <w:t xml:space="preserve">Studied Business Management at Trent University. </w:t>
      </w:r>
    </w:p>
    <w:p w14:paraId="690B7089" w14:textId="77777777" w:rsidR="00D921AD" w:rsidRPr="00D921AD" w:rsidRDefault="00FD6472" w:rsidP="00943E51">
      <w:pPr>
        <w:pStyle w:val="ListParagraph"/>
        <w:numPr>
          <w:ilvl w:val="1"/>
          <w:numId w:val="15"/>
        </w:numPr>
        <w:shd w:val="clear" w:color="auto" w:fill="FFFFFF"/>
        <w:contextualSpacing/>
        <w:rPr>
          <w:rFonts w:ascii="Verdana" w:hAnsi="Verdana" w:cs="Arial"/>
          <w:color w:val="000000"/>
          <w:sz w:val="22"/>
          <w:szCs w:val="22"/>
        </w:rPr>
      </w:pPr>
      <w:r>
        <w:rPr>
          <w:rFonts w:ascii="Verdana" w:hAnsi="Verdana" w:cs="Arial"/>
          <w:color w:val="000000"/>
          <w:sz w:val="22"/>
          <w:szCs w:val="22"/>
        </w:rPr>
        <w:t>Worked 5</w:t>
      </w:r>
      <w:r w:rsidR="00D921AD" w:rsidRPr="00D921AD">
        <w:rPr>
          <w:rFonts w:ascii="Verdana" w:hAnsi="Verdana" w:cs="Arial"/>
          <w:color w:val="000000"/>
          <w:sz w:val="22"/>
          <w:szCs w:val="22"/>
        </w:rPr>
        <w:t xml:space="preserve"> years in a management position at Home Depot</w:t>
      </w:r>
    </w:p>
    <w:p w14:paraId="76E9229D" w14:textId="77777777" w:rsidR="00D921AD" w:rsidRPr="00D921AD" w:rsidRDefault="00FD6472" w:rsidP="00943E51">
      <w:pPr>
        <w:pStyle w:val="ListParagraph"/>
        <w:numPr>
          <w:ilvl w:val="1"/>
          <w:numId w:val="15"/>
        </w:numPr>
        <w:shd w:val="clear" w:color="auto" w:fill="FFFFFF"/>
        <w:contextualSpacing/>
        <w:rPr>
          <w:rFonts w:ascii="Verdana" w:hAnsi="Verdana" w:cs="Arial"/>
          <w:color w:val="000000"/>
          <w:sz w:val="22"/>
          <w:szCs w:val="22"/>
        </w:rPr>
      </w:pPr>
      <w:r>
        <w:rPr>
          <w:rFonts w:ascii="Verdana" w:hAnsi="Verdana" w:cs="Arial"/>
          <w:color w:val="000000"/>
          <w:sz w:val="22"/>
          <w:szCs w:val="22"/>
        </w:rPr>
        <w:t>Worked 10</w:t>
      </w:r>
      <w:r w:rsidR="00D921AD" w:rsidRPr="00D921AD">
        <w:rPr>
          <w:rFonts w:ascii="Verdana" w:hAnsi="Verdana" w:cs="Arial"/>
          <w:color w:val="000000"/>
          <w:sz w:val="22"/>
          <w:szCs w:val="22"/>
        </w:rPr>
        <w:t xml:space="preserve"> years (first part</w:t>
      </w:r>
      <w:r w:rsidR="008C347E">
        <w:rPr>
          <w:rFonts w:ascii="Verdana" w:hAnsi="Verdana" w:cs="Arial"/>
          <w:color w:val="000000"/>
          <w:sz w:val="22"/>
          <w:szCs w:val="22"/>
        </w:rPr>
        <w:t>-</w:t>
      </w:r>
      <w:r w:rsidR="00D921AD" w:rsidRPr="00D921AD">
        <w:rPr>
          <w:rFonts w:ascii="Verdana" w:hAnsi="Verdana" w:cs="Arial"/>
          <w:color w:val="000000"/>
          <w:sz w:val="22"/>
          <w:szCs w:val="22"/>
        </w:rPr>
        <w:t>time then full</w:t>
      </w:r>
      <w:r w:rsidR="008C347E">
        <w:rPr>
          <w:rFonts w:ascii="Verdana" w:hAnsi="Verdana" w:cs="Arial"/>
          <w:color w:val="000000"/>
          <w:sz w:val="22"/>
          <w:szCs w:val="22"/>
        </w:rPr>
        <w:t>-</w:t>
      </w:r>
      <w:r w:rsidR="00D921AD" w:rsidRPr="00D921AD">
        <w:rPr>
          <w:rFonts w:ascii="Verdana" w:hAnsi="Verdana" w:cs="Arial"/>
          <w:color w:val="000000"/>
          <w:sz w:val="22"/>
          <w:szCs w:val="22"/>
        </w:rPr>
        <w:t>time) as a Real Estate agent with a focus on residential real estate</w:t>
      </w:r>
    </w:p>
    <w:p w14:paraId="68E1E1FC" w14:textId="77777777" w:rsidR="00D921AD" w:rsidRPr="00D921AD" w:rsidRDefault="00D921AD" w:rsidP="00943E51">
      <w:pPr>
        <w:pStyle w:val="ListParagraph"/>
        <w:numPr>
          <w:ilvl w:val="1"/>
          <w:numId w:val="15"/>
        </w:numPr>
        <w:shd w:val="clear" w:color="auto" w:fill="FFFFFF"/>
        <w:contextualSpacing/>
        <w:rPr>
          <w:rFonts w:ascii="Verdana" w:hAnsi="Verdana" w:cs="Arial"/>
          <w:color w:val="000000"/>
          <w:sz w:val="22"/>
          <w:szCs w:val="22"/>
        </w:rPr>
      </w:pPr>
      <w:r w:rsidRPr="00D921AD">
        <w:rPr>
          <w:rFonts w:ascii="Verdana" w:hAnsi="Verdana" w:cs="Arial"/>
          <w:color w:val="000000"/>
          <w:sz w:val="22"/>
          <w:szCs w:val="22"/>
        </w:rPr>
        <w:t xml:space="preserve">Has always been passionate </w:t>
      </w:r>
      <w:r w:rsidR="008C347E">
        <w:rPr>
          <w:rFonts w:ascii="Verdana" w:hAnsi="Verdana" w:cs="Arial"/>
          <w:color w:val="000000"/>
          <w:sz w:val="22"/>
          <w:szCs w:val="22"/>
        </w:rPr>
        <w:t xml:space="preserve">and knowledgeable </w:t>
      </w:r>
      <w:r w:rsidRPr="00D921AD">
        <w:rPr>
          <w:rFonts w:ascii="Verdana" w:hAnsi="Verdana" w:cs="Arial"/>
          <w:color w:val="000000"/>
          <w:sz w:val="22"/>
          <w:szCs w:val="22"/>
        </w:rPr>
        <w:t xml:space="preserve">about </w:t>
      </w:r>
      <w:r w:rsidR="00FD6472">
        <w:rPr>
          <w:rFonts w:ascii="Verdana" w:hAnsi="Verdana" w:cs="Arial"/>
          <w:color w:val="000000"/>
          <w:sz w:val="22"/>
          <w:szCs w:val="22"/>
        </w:rPr>
        <w:t>local market</w:t>
      </w:r>
    </w:p>
    <w:p w14:paraId="3CA7719D" w14:textId="77777777" w:rsidR="00D921AD" w:rsidRPr="00D921AD" w:rsidRDefault="00D921AD" w:rsidP="00943E51">
      <w:pPr>
        <w:pStyle w:val="ListParagraph"/>
        <w:numPr>
          <w:ilvl w:val="1"/>
          <w:numId w:val="15"/>
        </w:numPr>
        <w:shd w:val="clear" w:color="auto" w:fill="FFFFFF"/>
        <w:contextualSpacing/>
        <w:rPr>
          <w:rFonts w:ascii="Verdana" w:hAnsi="Verdana" w:cs="Arial"/>
          <w:color w:val="000000"/>
          <w:sz w:val="22"/>
          <w:szCs w:val="22"/>
        </w:rPr>
      </w:pPr>
      <w:r w:rsidRPr="00D921AD">
        <w:rPr>
          <w:rFonts w:ascii="Verdana" w:hAnsi="Verdana" w:cs="Arial"/>
          <w:color w:val="000000"/>
          <w:sz w:val="22"/>
          <w:szCs w:val="22"/>
        </w:rPr>
        <w:t xml:space="preserve">Fluent in both English and Chinese so he can converse easily with both </w:t>
      </w:r>
      <w:r w:rsidR="008C347E">
        <w:rPr>
          <w:rFonts w:ascii="Verdana" w:hAnsi="Verdana" w:cs="Arial"/>
          <w:color w:val="000000"/>
          <w:sz w:val="22"/>
          <w:szCs w:val="22"/>
        </w:rPr>
        <w:t xml:space="preserve">of </w:t>
      </w:r>
      <w:r w:rsidRPr="00D921AD">
        <w:rPr>
          <w:rFonts w:ascii="Verdana" w:hAnsi="Verdana" w:cs="Arial"/>
          <w:color w:val="000000"/>
          <w:sz w:val="22"/>
          <w:szCs w:val="22"/>
        </w:rPr>
        <w:t>the prim</w:t>
      </w:r>
      <w:r w:rsidR="008C347E">
        <w:rPr>
          <w:rFonts w:ascii="Verdana" w:hAnsi="Verdana" w:cs="Arial"/>
          <w:color w:val="000000"/>
          <w:sz w:val="22"/>
          <w:szCs w:val="22"/>
        </w:rPr>
        <w:t>ary</w:t>
      </w:r>
      <w:r w:rsidRPr="00D921AD">
        <w:rPr>
          <w:rFonts w:ascii="Verdana" w:hAnsi="Verdana" w:cs="Arial"/>
          <w:color w:val="000000"/>
          <w:sz w:val="22"/>
          <w:szCs w:val="22"/>
        </w:rPr>
        <w:t xml:space="preserve"> target markets</w:t>
      </w:r>
    </w:p>
    <w:p w14:paraId="7EBE718B" w14:textId="77777777" w:rsidR="00B6671F" w:rsidRDefault="00B6671F" w:rsidP="00FD6472">
      <w:pPr>
        <w:ind w:right="-180"/>
        <w:rPr>
          <w:ins w:id="24" w:author="Manny Goncalves" w:date="2013-06-26T14:50:00Z"/>
          <w:rFonts w:ascii="Verdana" w:hAnsi="Verdana"/>
          <w:b/>
          <w:sz w:val="22"/>
          <w:szCs w:val="22"/>
          <w:u w:val="single"/>
        </w:rPr>
      </w:pPr>
    </w:p>
    <w:p w14:paraId="6B16D5B5" w14:textId="77777777" w:rsidR="0065774D" w:rsidRDefault="0065774D" w:rsidP="00B21510">
      <w:pPr>
        <w:ind w:left="720" w:right="-180"/>
        <w:rPr>
          <w:rFonts w:ascii="Verdana" w:hAnsi="Verdana"/>
          <w:b/>
          <w:sz w:val="22"/>
          <w:szCs w:val="22"/>
          <w:u w:val="single"/>
        </w:rPr>
      </w:pPr>
    </w:p>
    <w:p w14:paraId="66117677" w14:textId="77777777" w:rsidR="00B21510" w:rsidRPr="00031CA1" w:rsidRDefault="00B21510" w:rsidP="00B21510">
      <w:pPr>
        <w:ind w:left="720" w:right="-180"/>
        <w:rPr>
          <w:rFonts w:ascii="Verdana" w:hAnsi="Verdana"/>
          <w:b/>
          <w:sz w:val="22"/>
          <w:szCs w:val="22"/>
          <w:u w:val="single"/>
        </w:rPr>
      </w:pPr>
      <w:r>
        <w:rPr>
          <w:rFonts w:ascii="Verdana" w:hAnsi="Verdana"/>
          <w:b/>
          <w:sz w:val="22"/>
          <w:szCs w:val="22"/>
          <w:u w:val="single"/>
        </w:rPr>
        <w:t>Financial Institution</w:t>
      </w:r>
    </w:p>
    <w:p w14:paraId="46FA9ADB" w14:textId="77777777" w:rsidR="00B21510" w:rsidRDefault="00FD6472" w:rsidP="00FD6472">
      <w:pPr>
        <w:ind w:firstLine="720"/>
        <w:rPr>
          <w:rFonts w:ascii="Verdana" w:hAnsi="Verdana"/>
          <w:sz w:val="22"/>
          <w:szCs w:val="22"/>
        </w:rPr>
      </w:pPr>
      <w:r>
        <w:rPr>
          <w:rFonts w:ascii="Verdana" w:hAnsi="Verdana"/>
          <w:sz w:val="22"/>
          <w:szCs w:val="22"/>
        </w:rPr>
        <w:t>AVMS Business Bank</w:t>
      </w:r>
    </w:p>
    <w:p w14:paraId="1713A56B" w14:textId="77777777" w:rsidR="00B6671F" w:rsidRPr="00FF58D5" w:rsidRDefault="00B6671F" w:rsidP="00B21510">
      <w:pPr>
        <w:ind w:left="720"/>
        <w:rPr>
          <w:rFonts w:ascii="Verdana" w:hAnsi="Verdana"/>
          <w:sz w:val="22"/>
          <w:szCs w:val="22"/>
        </w:rPr>
      </w:pPr>
    </w:p>
    <w:p w14:paraId="67BDB5E3" w14:textId="77777777" w:rsidR="00B21510" w:rsidRDefault="00B21510" w:rsidP="00B21510">
      <w:pPr>
        <w:ind w:left="720" w:right="-180"/>
        <w:rPr>
          <w:rFonts w:ascii="Verdana" w:hAnsi="Verdana"/>
          <w:sz w:val="22"/>
          <w:szCs w:val="22"/>
        </w:rPr>
      </w:pPr>
    </w:p>
    <w:p w14:paraId="73F7B242" w14:textId="77777777" w:rsidR="00B21510" w:rsidRPr="00031CA1" w:rsidRDefault="00B21510" w:rsidP="00B21510">
      <w:pPr>
        <w:ind w:left="720" w:right="-180"/>
        <w:rPr>
          <w:rFonts w:ascii="Verdana" w:hAnsi="Verdana"/>
          <w:b/>
          <w:sz w:val="22"/>
          <w:szCs w:val="22"/>
          <w:u w:val="single"/>
        </w:rPr>
      </w:pPr>
      <w:r>
        <w:rPr>
          <w:rFonts w:ascii="Verdana" w:hAnsi="Verdana"/>
          <w:b/>
          <w:sz w:val="22"/>
          <w:szCs w:val="22"/>
          <w:u w:val="single"/>
        </w:rPr>
        <w:t>Supporting Documents</w:t>
      </w:r>
    </w:p>
    <w:p w14:paraId="007E844B" w14:textId="77777777" w:rsidR="00B21510" w:rsidRPr="00031CA1" w:rsidRDefault="00B21510" w:rsidP="00B21510">
      <w:pPr>
        <w:ind w:left="720"/>
        <w:rPr>
          <w:rFonts w:ascii="Verdana" w:hAnsi="Verdana"/>
          <w:sz w:val="22"/>
          <w:szCs w:val="22"/>
        </w:rPr>
      </w:pPr>
      <w:r>
        <w:rPr>
          <w:rFonts w:ascii="Verdana" w:hAnsi="Verdana"/>
          <w:sz w:val="22"/>
          <w:szCs w:val="22"/>
        </w:rPr>
        <w:t>Additional documents in support of this business plan will be included in the Appendix as necessary.</w:t>
      </w:r>
    </w:p>
    <w:p w14:paraId="10A5DD88" w14:textId="77777777" w:rsidR="00B21510" w:rsidRPr="00946A8B" w:rsidRDefault="00B21510" w:rsidP="00B21510">
      <w:pPr>
        <w:ind w:left="720" w:right="-180"/>
        <w:rPr>
          <w:rFonts w:ascii="Verdana" w:hAnsi="Verdana"/>
          <w:sz w:val="22"/>
          <w:szCs w:val="22"/>
        </w:rPr>
      </w:pPr>
    </w:p>
    <w:p w14:paraId="46306B4C" w14:textId="77777777" w:rsidR="00B21510" w:rsidRPr="004F1F7B" w:rsidRDefault="00B21510" w:rsidP="00B21510">
      <w:pPr>
        <w:pStyle w:val="Heading1"/>
        <w:rPr>
          <w:color w:val="403152"/>
        </w:rPr>
      </w:pPr>
      <w:bookmarkStart w:id="25" w:name="_Ref282785593"/>
      <w:bookmarkStart w:id="26" w:name="_Ref284244082"/>
      <w:bookmarkStart w:id="27" w:name="_Ref295688784"/>
      <w:bookmarkStart w:id="28" w:name="_Ref303626884"/>
      <w:bookmarkEnd w:id="12"/>
      <w:bookmarkEnd w:id="13"/>
      <w:bookmarkEnd w:id="14"/>
      <w:bookmarkEnd w:id="15"/>
      <w:bookmarkEnd w:id="16"/>
      <w:bookmarkEnd w:id="17"/>
      <w:r w:rsidRPr="004F1F7B">
        <w:rPr>
          <w:color w:val="403152"/>
        </w:rPr>
        <w:lastRenderedPageBreak/>
        <w:t>2.0 – Business Overview</w:t>
      </w:r>
    </w:p>
    <w:p w14:paraId="4A910D20" w14:textId="77777777" w:rsidR="00B6671F" w:rsidRDefault="00B6671F" w:rsidP="00B21510">
      <w:pPr>
        <w:pStyle w:val="BodyText"/>
        <w:spacing w:before="0" w:after="0"/>
        <w:ind w:left="0"/>
        <w:rPr>
          <w:rFonts w:ascii="Verdana" w:hAnsi="Verdana"/>
          <w:b/>
        </w:rPr>
      </w:pPr>
    </w:p>
    <w:p w14:paraId="39B163EF" w14:textId="77777777" w:rsidR="00FD6472" w:rsidRDefault="00400867" w:rsidP="00FD6472">
      <w:pPr>
        <w:pStyle w:val="BodyText"/>
        <w:spacing w:before="0" w:after="0"/>
        <w:rPr>
          <w:rFonts w:ascii="Verdana" w:hAnsi="Verdana"/>
          <w:b/>
          <w:u w:val="single"/>
        </w:rPr>
      </w:pPr>
      <w:r>
        <w:rPr>
          <w:rFonts w:ascii="Verdana" w:hAnsi="Verdana"/>
          <w:b/>
          <w:u w:val="single"/>
        </w:rPr>
        <w:t xml:space="preserve">Industry &amp; </w:t>
      </w:r>
      <w:r w:rsidR="00FD6472">
        <w:rPr>
          <w:rFonts w:ascii="Verdana" w:hAnsi="Verdana"/>
          <w:b/>
          <w:u w:val="single"/>
        </w:rPr>
        <w:t>Market Segment</w:t>
      </w:r>
    </w:p>
    <w:p w14:paraId="6553A376" w14:textId="77777777" w:rsidR="00FD6472" w:rsidRDefault="00FD6472" w:rsidP="00FD6472">
      <w:pPr>
        <w:pStyle w:val="BodyText"/>
        <w:spacing w:before="0" w:after="0"/>
        <w:ind w:left="0"/>
        <w:rPr>
          <w:rFonts w:ascii="Verdana" w:hAnsi="Verdana"/>
          <w:b/>
          <w:u w:val="single"/>
        </w:rPr>
      </w:pPr>
    </w:p>
    <w:p w14:paraId="54B2C553" w14:textId="77777777" w:rsidR="00C920BD" w:rsidRPr="006201CF" w:rsidRDefault="00FD6472" w:rsidP="00FD6472">
      <w:pPr>
        <w:pStyle w:val="BodyText"/>
        <w:spacing w:before="0" w:after="0"/>
        <w:ind w:left="0"/>
        <w:rPr>
          <w:rFonts w:ascii="Verdana" w:eastAsia="SimSun" w:hAnsi="Verdana"/>
          <w:lang w:eastAsia="zh-CN"/>
        </w:rPr>
      </w:pPr>
      <w:r w:rsidRPr="006201CF">
        <w:rPr>
          <w:rFonts w:ascii="Verdana" w:eastAsia="SimSun" w:hAnsi="Verdana"/>
          <w:lang w:eastAsia="zh-CN"/>
        </w:rPr>
        <w:t>North American</w:t>
      </w:r>
      <w:r w:rsidR="0007148E" w:rsidRPr="006201CF">
        <w:rPr>
          <w:rFonts w:ascii="Verdana" w:eastAsia="SimSun" w:hAnsi="Verdana"/>
          <w:lang w:eastAsia="zh-CN"/>
        </w:rPr>
        <w:t xml:space="preserve"> vending machine industry is an untapped marketplace. The global vending machine market size was valued at USD 30.30 Billion in 2018 and is expected to register a CAGR (Compound Annual Growth Rate) of 9.4% from 2019 to 2025. Growing demand for on-to-go products due to hectic lifestyle is boosting product sales. The growth can also be attributed to machine’s ability to deliver goods quickly making it an extremely convenient option for consumers. </w:t>
      </w:r>
    </w:p>
    <w:p w14:paraId="6948EAB9" w14:textId="77777777" w:rsidR="0007148E" w:rsidRPr="006201CF" w:rsidRDefault="0007148E" w:rsidP="00FD6472">
      <w:pPr>
        <w:pStyle w:val="BodyText"/>
        <w:spacing w:before="0" w:after="0"/>
        <w:ind w:left="0"/>
        <w:rPr>
          <w:rFonts w:ascii="Verdana" w:eastAsia="SimSun" w:hAnsi="Verdana"/>
          <w:lang w:eastAsia="zh-CN"/>
        </w:rPr>
      </w:pPr>
      <w:r w:rsidRPr="006201CF">
        <w:rPr>
          <w:rFonts w:ascii="Verdana" w:eastAsia="SimSun" w:hAnsi="Verdana"/>
          <w:lang w:eastAsia="zh-CN"/>
        </w:rPr>
        <w:t xml:space="preserve">With the introduction of technological innovations such as face and voice recognition, also QR code, interactive display system, and big data integration, making the product easier and more convenient to use. </w:t>
      </w:r>
    </w:p>
    <w:p w14:paraId="2D61B8CA" w14:textId="366757D1" w:rsidR="0080296D" w:rsidRPr="006201CF" w:rsidRDefault="00C8628A" w:rsidP="00FD6472">
      <w:pPr>
        <w:pStyle w:val="BodyText"/>
        <w:spacing w:before="0" w:after="0"/>
        <w:ind w:left="0"/>
        <w:rPr>
          <w:rFonts w:ascii="Verdana" w:eastAsia="SimSun" w:hAnsi="Verdana"/>
          <w:lang w:eastAsia="zh-CN"/>
        </w:rPr>
      </w:pPr>
      <w:r>
        <w:rPr>
          <w:rFonts w:ascii="Verdana" w:hAnsi="Verdana"/>
          <w:b/>
          <w:noProof/>
          <w:u w:val="single"/>
        </w:rPr>
        <w:drawing>
          <wp:inline distT="0" distB="0" distL="0" distR="0" wp14:anchorId="26D3225F" wp14:editId="72E781B1">
            <wp:extent cx="5715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18FAE158" w14:textId="77777777" w:rsidR="0080296D" w:rsidRPr="006201CF" w:rsidRDefault="0080296D" w:rsidP="00FD6472">
      <w:pPr>
        <w:pStyle w:val="BodyText"/>
        <w:spacing w:before="0" w:after="0"/>
        <w:ind w:left="0"/>
        <w:rPr>
          <w:rFonts w:ascii="Verdana" w:eastAsia="SimSun" w:hAnsi="Verdana"/>
          <w:lang w:eastAsia="zh-CN"/>
        </w:rPr>
      </w:pPr>
      <w:r w:rsidRPr="006201CF">
        <w:rPr>
          <w:rFonts w:ascii="Verdana" w:eastAsia="SimSun" w:hAnsi="Verdana"/>
          <w:lang w:eastAsia="zh-CN"/>
        </w:rPr>
        <w:t>AVMS takes advantage of the concept of vending machine and the accessibility of vending machine to create a new model that differentiate from the traditional vending machine model.</w:t>
      </w:r>
    </w:p>
    <w:p w14:paraId="6BA3BD24" w14:textId="77777777" w:rsidR="0080296D" w:rsidRPr="006201CF" w:rsidRDefault="0080296D" w:rsidP="00FD6472">
      <w:pPr>
        <w:pStyle w:val="BodyText"/>
        <w:spacing w:before="0" w:after="0"/>
        <w:ind w:left="0"/>
        <w:rPr>
          <w:rFonts w:ascii="Verdana" w:eastAsia="SimSun" w:hAnsi="Verdana"/>
          <w:lang w:eastAsia="zh-CN"/>
        </w:rPr>
      </w:pPr>
    </w:p>
    <w:p w14:paraId="039BF58F" w14:textId="77777777" w:rsidR="0080296D" w:rsidRPr="006201CF" w:rsidRDefault="0080296D" w:rsidP="00FD6472">
      <w:pPr>
        <w:pStyle w:val="BodyText"/>
        <w:spacing w:before="0" w:after="0"/>
        <w:ind w:left="0"/>
        <w:rPr>
          <w:rFonts w:ascii="Verdana" w:eastAsia="SimSun" w:hAnsi="Verdana"/>
          <w:lang w:eastAsia="zh-CN"/>
        </w:rPr>
      </w:pPr>
      <w:r w:rsidRPr="006201CF">
        <w:rPr>
          <w:rFonts w:ascii="Verdana" w:eastAsia="SimSun" w:hAnsi="Verdana"/>
          <w:lang w:eastAsia="zh-CN"/>
        </w:rPr>
        <w:t xml:space="preserve">Traditional vending machine model focus on impulse purchases with majority of product being unhealthy, junk food and tobacco products in public places thus greatly restrict the growth of business. </w:t>
      </w:r>
    </w:p>
    <w:p w14:paraId="11281C95" w14:textId="77777777" w:rsidR="0080296D" w:rsidRPr="006201CF" w:rsidRDefault="0080296D" w:rsidP="00FD6472">
      <w:pPr>
        <w:pStyle w:val="BodyText"/>
        <w:spacing w:before="0" w:after="0"/>
        <w:ind w:left="0"/>
        <w:rPr>
          <w:rFonts w:ascii="Verdana" w:eastAsia="SimSun" w:hAnsi="Verdana"/>
          <w:lang w:eastAsia="zh-CN"/>
        </w:rPr>
      </w:pPr>
    </w:p>
    <w:p w14:paraId="4ADD4B5B" w14:textId="77777777" w:rsidR="00FD6472" w:rsidRPr="006201CF" w:rsidRDefault="0080296D" w:rsidP="007A2721">
      <w:pPr>
        <w:pStyle w:val="BodyText"/>
        <w:spacing w:before="0" w:after="0"/>
        <w:ind w:left="0"/>
        <w:rPr>
          <w:rFonts w:ascii="Verdana" w:eastAsia="SimSun" w:hAnsi="Verdana"/>
          <w:lang w:eastAsia="zh-CN"/>
        </w:rPr>
      </w:pPr>
      <w:r w:rsidRPr="006201CF">
        <w:rPr>
          <w:rFonts w:ascii="Verdana" w:eastAsia="SimSun" w:hAnsi="Verdana"/>
          <w:lang w:eastAsia="zh-CN"/>
        </w:rPr>
        <w:t xml:space="preserve">AVMS focus on delivery specialized products to consumers by having the customer make purchases with their local suppliers, and pick up the products at designated AVMS locations. AVMS targets suppliers that wants to take advantage of AVMS created space to reach target market that cannot </w:t>
      </w:r>
      <w:r w:rsidR="00A660AF">
        <w:rPr>
          <w:rFonts w:ascii="Verdana" w:eastAsia="SimSun" w:hAnsi="Verdana"/>
          <w:lang w:eastAsia="zh-CN"/>
        </w:rPr>
        <w:t xml:space="preserve">be </w:t>
      </w:r>
      <w:r w:rsidRPr="006201CF">
        <w:rPr>
          <w:rFonts w:ascii="Verdana" w:eastAsia="SimSun" w:hAnsi="Verdana"/>
          <w:lang w:eastAsia="zh-CN"/>
        </w:rPr>
        <w:t>reach</w:t>
      </w:r>
      <w:r w:rsidR="00A660AF">
        <w:rPr>
          <w:rFonts w:ascii="Verdana" w:eastAsia="SimSun" w:hAnsi="Verdana"/>
          <w:lang w:eastAsia="zh-CN"/>
        </w:rPr>
        <w:t>ed</w:t>
      </w:r>
      <w:r w:rsidRPr="006201CF">
        <w:rPr>
          <w:rFonts w:ascii="Verdana" w:eastAsia="SimSun" w:hAnsi="Verdana"/>
          <w:lang w:eastAsia="zh-CN"/>
        </w:rPr>
        <w:t xml:space="preserve"> th</w:t>
      </w:r>
      <w:r w:rsidR="00A660AF">
        <w:rPr>
          <w:rFonts w:ascii="Verdana" w:eastAsia="SimSun" w:hAnsi="Verdana"/>
          <w:lang w:eastAsia="zh-CN"/>
        </w:rPr>
        <w:t>r</w:t>
      </w:r>
      <w:r w:rsidRPr="006201CF">
        <w:rPr>
          <w:rFonts w:ascii="Verdana" w:eastAsia="SimSun" w:hAnsi="Verdana"/>
          <w:lang w:eastAsia="zh-CN"/>
        </w:rPr>
        <w:t xml:space="preserve">ough traditional method.  </w:t>
      </w:r>
    </w:p>
    <w:p w14:paraId="26A0C9FC" w14:textId="77777777" w:rsidR="00937ACD" w:rsidRDefault="00937ACD" w:rsidP="00937ACD">
      <w:pPr>
        <w:pStyle w:val="BodyText"/>
        <w:spacing w:before="0" w:after="0"/>
        <w:ind w:left="0"/>
        <w:rPr>
          <w:rFonts w:ascii="Verdana" w:hAnsi="Verdana"/>
        </w:rPr>
      </w:pPr>
    </w:p>
    <w:p w14:paraId="01719FEB" w14:textId="77777777" w:rsidR="00A660AF" w:rsidRDefault="00A660AF" w:rsidP="00937ACD">
      <w:pPr>
        <w:pStyle w:val="BodyText"/>
        <w:spacing w:before="0" w:after="0"/>
        <w:ind w:left="0"/>
        <w:rPr>
          <w:rFonts w:ascii="Verdana" w:hAnsi="Verdana"/>
        </w:rPr>
      </w:pPr>
    </w:p>
    <w:p w14:paraId="7F10A5E7" w14:textId="77777777" w:rsidR="00937ACD" w:rsidRDefault="00B21510" w:rsidP="007A2721">
      <w:pPr>
        <w:pStyle w:val="BodyText"/>
        <w:spacing w:before="0" w:after="0"/>
        <w:ind w:firstLine="720"/>
        <w:rPr>
          <w:rFonts w:ascii="Verdana" w:hAnsi="Verdana"/>
          <w:b/>
          <w:szCs w:val="22"/>
          <w:u w:val="single"/>
        </w:rPr>
      </w:pPr>
      <w:r>
        <w:rPr>
          <w:rFonts w:ascii="Verdana" w:hAnsi="Verdana"/>
          <w:b/>
          <w:szCs w:val="22"/>
          <w:u w:val="single"/>
        </w:rPr>
        <w:t>Product</w:t>
      </w:r>
      <w:r w:rsidR="00D921AD">
        <w:rPr>
          <w:rFonts w:ascii="Verdana" w:hAnsi="Verdana"/>
          <w:b/>
          <w:szCs w:val="22"/>
          <w:u w:val="single"/>
        </w:rPr>
        <w:t>s &amp; Services</w:t>
      </w:r>
      <w:r>
        <w:rPr>
          <w:rFonts w:ascii="Verdana" w:hAnsi="Verdana"/>
          <w:b/>
          <w:szCs w:val="22"/>
          <w:u w:val="single"/>
        </w:rPr>
        <w:t xml:space="preserve"> Information</w:t>
      </w:r>
    </w:p>
    <w:p w14:paraId="3CB97D37" w14:textId="77777777" w:rsidR="007A2721" w:rsidRDefault="007A2721" w:rsidP="007A2721">
      <w:pPr>
        <w:pStyle w:val="BodyText"/>
        <w:spacing w:before="0" w:after="0"/>
        <w:ind w:firstLine="720"/>
        <w:rPr>
          <w:rFonts w:ascii="Verdana" w:hAnsi="Verdana"/>
          <w:b/>
          <w:szCs w:val="22"/>
          <w:u w:val="single"/>
        </w:rPr>
      </w:pPr>
    </w:p>
    <w:p w14:paraId="33057462" w14:textId="77777777" w:rsidR="00937ACD" w:rsidRPr="001E3A0E" w:rsidRDefault="007A2721" w:rsidP="007A2721">
      <w:pPr>
        <w:pStyle w:val="BodyText"/>
        <w:spacing w:before="0" w:after="0"/>
        <w:ind w:left="0"/>
        <w:rPr>
          <w:rFonts w:ascii="Verdana" w:hAnsi="Verdana"/>
          <w:b/>
          <w:color w:val="auto"/>
          <w:szCs w:val="22"/>
        </w:rPr>
      </w:pPr>
      <w:r>
        <w:rPr>
          <w:rFonts w:ascii="Verdana" w:hAnsi="Verdana"/>
          <w:color w:val="auto"/>
          <w:szCs w:val="22"/>
        </w:rPr>
        <w:t>AVMS has carefully thought-out the</w:t>
      </w:r>
      <w:r w:rsidR="00937ACD" w:rsidRPr="001E3A0E">
        <w:rPr>
          <w:rFonts w:ascii="Verdana" w:hAnsi="Verdana"/>
          <w:color w:val="auto"/>
          <w:szCs w:val="22"/>
        </w:rPr>
        <w:t xml:space="preserve"> idea for</w:t>
      </w:r>
      <w:r>
        <w:rPr>
          <w:rFonts w:ascii="Verdana" w:hAnsi="Verdana"/>
          <w:color w:val="auto"/>
          <w:szCs w:val="22"/>
        </w:rPr>
        <w:t xml:space="preserve"> approaching the new market</w:t>
      </w:r>
      <w:r w:rsidR="00937ACD" w:rsidRPr="001E3A0E">
        <w:rPr>
          <w:rFonts w:ascii="Verdana" w:hAnsi="Verdana"/>
          <w:color w:val="auto"/>
          <w:szCs w:val="22"/>
        </w:rPr>
        <w:t>:</w:t>
      </w:r>
    </w:p>
    <w:p w14:paraId="734E9F6D" w14:textId="77777777" w:rsidR="00937ACD" w:rsidRPr="001E3A0E" w:rsidRDefault="00D921AD" w:rsidP="00937ACD">
      <w:pPr>
        <w:pStyle w:val="ListParagraph"/>
        <w:numPr>
          <w:ilvl w:val="0"/>
          <w:numId w:val="16"/>
        </w:numPr>
        <w:shd w:val="clear" w:color="auto" w:fill="FFFFFF"/>
        <w:ind w:left="1440"/>
        <w:contextualSpacing/>
        <w:rPr>
          <w:rFonts w:ascii="Verdana" w:hAnsi="Verdana" w:cs="Arial"/>
          <w:sz w:val="22"/>
          <w:szCs w:val="22"/>
        </w:rPr>
      </w:pPr>
      <w:r w:rsidRPr="001E3A0E">
        <w:rPr>
          <w:rFonts w:ascii="Verdana" w:hAnsi="Verdana" w:cs="Arial"/>
          <w:sz w:val="22"/>
          <w:szCs w:val="22"/>
        </w:rPr>
        <w:t>Concept</w:t>
      </w:r>
    </w:p>
    <w:p w14:paraId="2A4711E9" w14:textId="77777777" w:rsidR="00D921AD" w:rsidRPr="00D921AD" w:rsidRDefault="007A2721" w:rsidP="00937ACD">
      <w:pPr>
        <w:pStyle w:val="ListParagraph"/>
        <w:numPr>
          <w:ilvl w:val="2"/>
          <w:numId w:val="16"/>
        </w:numPr>
        <w:shd w:val="clear" w:color="auto" w:fill="FFFFFF"/>
        <w:contextualSpacing/>
        <w:rPr>
          <w:rFonts w:ascii="Verdana" w:hAnsi="Verdana" w:cs="Arial"/>
          <w:color w:val="000000"/>
          <w:sz w:val="22"/>
          <w:szCs w:val="22"/>
        </w:rPr>
      </w:pPr>
      <w:r>
        <w:rPr>
          <w:rFonts w:ascii="Verdana" w:hAnsi="Verdana" w:cs="Arial"/>
          <w:sz w:val="22"/>
          <w:szCs w:val="22"/>
        </w:rPr>
        <w:t>AVMS is a company that focus on delivery of local product to consumers, the product can be local ingredients, specialized products</w:t>
      </w:r>
      <w:r w:rsidR="006A5773">
        <w:rPr>
          <w:rFonts w:ascii="Verdana" w:hAnsi="Verdana" w:cs="Arial"/>
          <w:sz w:val="22"/>
          <w:szCs w:val="22"/>
        </w:rPr>
        <w:t xml:space="preserve">, and customer can pick up their products with their unique ID. </w:t>
      </w:r>
      <w:r>
        <w:rPr>
          <w:rFonts w:ascii="Verdana" w:hAnsi="Verdana" w:cs="Arial"/>
          <w:sz w:val="22"/>
          <w:szCs w:val="22"/>
        </w:rPr>
        <w:t xml:space="preserve">  </w:t>
      </w:r>
    </w:p>
    <w:p w14:paraId="0386CE1F" w14:textId="77777777" w:rsidR="004D11F1" w:rsidRDefault="00D921AD" w:rsidP="00937ACD">
      <w:pPr>
        <w:pStyle w:val="ListParagraph"/>
        <w:numPr>
          <w:ilvl w:val="0"/>
          <w:numId w:val="16"/>
        </w:numPr>
        <w:shd w:val="clear" w:color="auto" w:fill="FFFFFF"/>
        <w:ind w:left="1440"/>
        <w:contextualSpacing/>
        <w:rPr>
          <w:rFonts w:ascii="Verdana" w:hAnsi="Verdana" w:cs="Arial"/>
          <w:color w:val="000000"/>
          <w:sz w:val="22"/>
          <w:szCs w:val="22"/>
        </w:rPr>
      </w:pPr>
      <w:r w:rsidRPr="00D921AD">
        <w:rPr>
          <w:rFonts w:ascii="Verdana" w:hAnsi="Verdana" w:cs="Arial"/>
          <w:color w:val="000000"/>
          <w:sz w:val="22"/>
          <w:szCs w:val="22"/>
        </w:rPr>
        <w:t xml:space="preserve">Objective </w:t>
      </w:r>
    </w:p>
    <w:p w14:paraId="659E30C2" w14:textId="77777777" w:rsidR="00D921AD" w:rsidRPr="004D11F1" w:rsidRDefault="004D11F1" w:rsidP="004D11F1">
      <w:pPr>
        <w:pStyle w:val="ListParagraph"/>
        <w:numPr>
          <w:ilvl w:val="2"/>
          <w:numId w:val="16"/>
        </w:numPr>
        <w:shd w:val="clear" w:color="auto" w:fill="FFFFFF"/>
        <w:contextualSpacing/>
        <w:rPr>
          <w:rFonts w:ascii="Verdana" w:hAnsi="Verdana" w:cs="Arial"/>
          <w:color w:val="000000"/>
          <w:sz w:val="22"/>
          <w:szCs w:val="22"/>
        </w:rPr>
      </w:pPr>
      <w:r w:rsidRPr="004D11F1">
        <w:rPr>
          <w:rFonts w:ascii="Verdana" w:hAnsi="Verdana" w:cs="Arial"/>
          <w:color w:val="000000"/>
          <w:sz w:val="22"/>
          <w:szCs w:val="22"/>
        </w:rPr>
        <w:t xml:space="preserve">Falling in line with the </w:t>
      </w:r>
      <w:r w:rsidR="003E2CB3">
        <w:rPr>
          <w:rFonts w:ascii="Verdana" w:hAnsi="Verdana"/>
          <w:color w:val="000000"/>
          <w:sz w:val="22"/>
          <w:szCs w:val="22"/>
          <w:lang w:val="en-US" w:eastAsia="en-US"/>
        </w:rPr>
        <w:t>AVMS</w:t>
      </w:r>
      <w:r w:rsidRPr="004D11F1">
        <w:rPr>
          <w:rFonts w:ascii="Verdana" w:hAnsi="Verdana" w:cs="Arial"/>
          <w:color w:val="000000"/>
          <w:sz w:val="22"/>
          <w:szCs w:val="22"/>
        </w:rPr>
        <w:t xml:space="preserve"> mission statement, t</w:t>
      </w:r>
      <w:r w:rsidR="00D921AD" w:rsidRPr="004D11F1">
        <w:rPr>
          <w:rFonts w:ascii="Verdana" w:hAnsi="Verdana" w:cs="Arial"/>
          <w:color w:val="000000"/>
          <w:sz w:val="22"/>
          <w:szCs w:val="22"/>
        </w:rPr>
        <w:t xml:space="preserve">he </w:t>
      </w:r>
      <w:r w:rsidRPr="004D11F1">
        <w:rPr>
          <w:rFonts w:ascii="Verdana" w:hAnsi="Verdana" w:cs="Arial"/>
          <w:color w:val="000000"/>
          <w:sz w:val="22"/>
          <w:szCs w:val="22"/>
        </w:rPr>
        <w:t>i</w:t>
      </w:r>
      <w:r w:rsidR="003E2CB3">
        <w:rPr>
          <w:rFonts w:ascii="Verdana" w:hAnsi="Verdana" w:cs="Arial"/>
          <w:color w:val="000000"/>
          <w:sz w:val="22"/>
          <w:szCs w:val="22"/>
        </w:rPr>
        <w:t>dea is to provide customer</w:t>
      </w:r>
      <w:r w:rsidR="00D921AD" w:rsidRPr="004D11F1">
        <w:rPr>
          <w:rFonts w:ascii="Verdana" w:hAnsi="Verdana" w:cs="Arial"/>
          <w:color w:val="000000"/>
          <w:sz w:val="22"/>
          <w:szCs w:val="22"/>
        </w:rPr>
        <w:t xml:space="preserve"> with</w:t>
      </w:r>
      <w:r w:rsidR="003E2CB3">
        <w:rPr>
          <w:rFonts w:ascii="Verdana" w:hAnsi="Verdana" w:cs="Arial"/>
          <w:color w:val="000000"/>
          <w:sz w:val="22"/>
          <w:szCs w:val="22"/>
        </w:rPr>
        <w:t xml:space="preserve"> a convenience of ordering local products without the need to travel great distance or purchase at market at higher value.</w:t>
      </w:r>
    </w:p>
    <w:p w14:paraId="00C176D8" w14:textId="77777777" w:rsidR="004D11F1" w:rsidRDefault="003E2CB3" w:rsidP="00937ACD">
      <w:pPr>
        <w:pStyle w:val="ListParagraph"/>
        <w:numPr>
          <w:ilvl w:val="0"/>
          <w:numId w:val="16"/>
        </w:numPr>
        <w:shd w:val="clear" w:color="auto" w:fill="FFFFFF"/>
        <w:ind w:left="1440"/>
        <w:contextualSpacing/>
        <w:rPr>
          <w:rFonts w:ascii="Verdana" w:hAnsi="Verdana" w:cs="Arial"/>
          <w:color w:val="000000"/>
          <w:sz w:val="22"/>
          <w:szCs w:val="22"/>
        </w:rPr>
      </w:pPr>
      <w:r>
        <w:rPr>
          <w:rFonts w:ascii="Verdana" w:hAnsi="Verdana" w:cs="Arial"/>
          <w:color w:val="000000"/>
          <w:sz w:val="22"/>
          <w:szCs w:val="22"/>
        </w:rPr>
        <w:t>Product</w:t>
      </w:r>
      <w:r w:rsidR="00D921AD" w:rsidRPr="004D11F1">
        <w:rPr>
          <w:rFonts w:ascii="Verdana" w:hAnsi="Verdana" w:cs="Arial"/>
          <w:color w:val="000000"/>
          <w:sz w:val="22"/>
          <w:szCs w:val="22"/>
        </w:rPr>
        <w:t xml:space="preserve"> </w:t>
      </w:r>
    </w:p>
    <w:p w14:paraId="18F8F352" w14:textId="77777777" w:rsidR="004D11F1" w:rsidRDefault="003E2CB3" w:rsidP="004D11F1">
      <w:pPr>
        <w:pStyle w:val="ListParagraph"/>
        <w:numPr>
          <w:ilvl w:val="2"/>
          <w:numId w:val="16"/>
        </w:numPr>
        <w:shd w:val="clear" w:color="auto" w:fill="FFFFFF"/>
        <w:contextualSpacing/>
        <w:rPr>
          <w:rFonts w:ascii="Verdana" w:hAnsi="Verdana" w:cs="Arial"/>
          <w:color w:val="000000"/>
          <w:sz w:val="22"/>
          <w:szCs w:val="22"/>
        </w:rPr>
      </w:pPr>
      <w:r>
        <w:rPr>
          <w:rFonts w:ascii="Verdana" w:hAnsi="Verdana" w:cs="Arial"/>
          <w:color w:val="000000"/>
          <w:sz w:val="22"/>
          <w:szCs w:val="22"/>
        </w:rPr>
        <w:t xml:space="preserve">Product are sold by local vendors though their own network or through third party distributor, </w:t>
      </w:r>
      <w:r w:rsidR="00A660AF">
        <w:rPr>
          <w:rFonts w:ascii="Verdana" w:hAnsi="Verdana" w:cs="Arial"/>
          <w:color w:val="000000"/>
          <w:sz w:val="22"/>
          <w:szCs w:val="22"/>
        </w:rPr>
        <w:t>then</w:t>
      </w:r>
      <w:r>
        <w:rPr>
          <w:rFonts w:ascii="Verdana" w:hAnsi="Verdana" w:cs="Arial"/>
          <w:color w:val="000000"/>
          <w:sz w:val="22"/>
          <w:szCs w:val="22"/>
        </w:rPr>
        <w:t xml:space="preserve"> placed inside AVMS designated vending </w:t>
      </w:r>
      <w:r w:rsidR="00A660AF">
        <w:rPr>
          <w:rFonts w:ascii="Verdana" w:hAnsi="Verdana" w:cs="Arial"/>
          <w:color w:val="000000"/>
          <w:sz w:val="22"/>
          <w:szCs w:val="22"/>
        </w:rPr>
        <w:t>hub for</w:t>
      </w:r>
      <w:r>
        <w:rPr>
          <w:rFonts w:ascii="Verdana" w:hAnsi="Verdana" w:cs="Arial"/>
          <w:color w:val="000000"/>
          <w:sz w:val="22"/>
          <w:szCs w:val="22"/>
        </w:rPr>
        <w:t xml:space="preserve"> customer to pick up at </w:t>
      </w:r>
      <w:r w:rsidR="00A660AF">
        <w:rPr>
          <w:rFonts w:ascii="Verdana" w:hAnsi="Verdana" w:cs="Arial"/>
          <w:color w:val="000000"/>
          <w:sz w:val="22"/>
          <w:szCs w:val="22"/>
        </w:rPr>
        <w:t>specific</w:t>
      </w:r>
      <w:r>
        <w:rPr>
          <w:rFonts w:ascii="Verdana" w:hAnsi="Verdana" w:cs="Arial"/>
          <w:color w:val="000000"/>
          <w:sz w:val="22"/>
          <w:szCs w:val="22"/>
        </w:rPr>
        <w:t xml:space="preserve"> timeframe.    </w:t>
      </w:r>
    </w:p>
    <w:p w14:paraId="219B42C5" w14:textId="77777777" w:rsidR="004D11F1" w:rsidRDefault="004D11F1" w:rsidP="004D11F1">
      <w:pPr>
        <w:pStyle w:val="ListParagraph"/>
        <w:numPr>
          <w:ilvl w:val="1"/>
          <w:numId w:val="16"/>
        </w:numPr>
        <w:shd w:val="clear" w:color="auto" w:fill="FFFFFF"/>
        <w:contextualSpacing/>
        <w:rPr>
          <w:rFonts w:ascii="Verdana" w:hAnsi="Verdana" w:cs="Arial"/>
          <w:color w:val="000000"/>
          <w:sz w:val="22"/>
          <w:szCs w:val="22"/>
        </w:rPr>
      </w:pPr>
      <w:r>
        <w:rPr>
          <w:rFonts w:ascii="Verdana" w:hAnsi="Verdana" w:cs="Arial"/>
          <w:color w:val="000000"/>
          <w:sz w:val="22"/>
          <w:szCs w:val="22"/>
        </w:rPr>
        <w:t>Other Features</w:t>
      </w:r>
    </w:p>
    <w:p w14:paraId="5C5D4476" w14:textId="77777777" w:rsidR="003E2CB3" w:rsidRPr="003E2CB3" w:rsidRDefault="003E2CB3" w:rsidP="004D11F1">
      <w:pPr>
        <w:pStyle w:val="ListParagraph"/>
        <w:numPr>
          <w:ilvl w:val="2"/>
          <w:numId w:val="16"/>
        </w:numPr>
        <w:shd w:val="clear" w:color="auto" w:fill="FFFFFF"/>
        <w:contextualSpacing/>
        <w:rPr>
          <w:rFonts w:ascii="Verdana" w:hAnsi="Verdana"/>
          <w:sz w:val="22"/>
          <w:szCs w:val="22"/>
        </w:rPr>
      </w:pPr>
      <w:r>
        <w:rPr>
          <w:rFonts w:ascii="Verdana" w:hAnsi="Verdana" w:cs="Arial"/>
          <w:color w:val="000000"/>
          <w:sz w:val="22"/>
          <w:szCs w:val="22"/>
        </w:rPr>
        <w:t xml:space="preserve">One of key feature of the vendor machine its ability to keep product at the required temperature ensuring the proper protocol of food handling and ensure the freshness of the product being stored. </w:t>
      </w:r>
    </w:p>
    <w:p w14:paraId="0118509B" w14:textId="77777777" w:rsidR="00D921AD" w:rsidRPr="003E2CB3" w:rsidRDefault="003E2CB3" w:rsidP="003E2CB3">
      <w:pPr>
        <w:pStyle w:val="ListParagraph"/>
        <w:numPr>
          <w:ilvl w:val="2"/>
          <w:numId w:val="16"/>
        </w:numPr>
        <w:shd w:val="clear" w:color="auto" w:fill="FFFFFF"/>
        <w:contextualSpacing/>
        <w:rPr>
          <w:rFonts w:ascii="Verdana" w:hAnsi="Verdana"/>
          <w:sz w:val="22"/>
          <w:szCs w:val="22"/>
        </w:rPr>
      </w:pPr>
      <w:r>
        <w:rPr>
          <w:rFonts w:ascii="Verdana" w:hAnsi="Verdana" w:cs="Arial"/>
          <w:color w:val="000000"/>
          <w:sz w:val="22"/>
          <w:szCs w:val="22"/>
        </w:rPr>
        <w:t xml:space="preserve">Another feature is its ability to provide acute product displacement though its onboard software system which identify the product ensuring </w:t>
      </w:r>
      <w:r w:rsidR="00A660AF">
        <w:rPr>
          <w:rFonts w:ascii="Verdana" w:hAnsi="Verdana" w:cs="Arial"/>
          <w:color w:val="000000"/>
          <w:sz w:val="22"/>
          <w:szCs w:val="22"/>
        </w:rPr>
        <w:t xml:space="preserve">arcuate product </w:t>
      </w:r>
      <w:r>
        <w:rPr>
          <w:rFonts w:ascii="Verdana" w:hAnsi="Verdana" w:cs="Arial"/>
          <w:color w:val="000000"/>
          <w:sz w:val="22"/>
          <w:szCs w:val="22"/>
        </w:rPr>
        <w:t>is given to the c</w:t>
      </w:r>
      <w:r w:rsidR="00A660AF">
        <w:rPr>
          <w:rFonts w:ascii="Verdana" w:hAnsi="Verdana" w:cs="Arial"/>
          <w:color w:val="000000"/>
          <w:sz w:val="22"/>
          <w:szCs w:val="22"/>
        </w:rPr>
        <w:t>ustomer</w:t>
      </w:r>
      <w:r>
        <w:rPr>
          <w:rFonts w:ascii="Verdana" w:hAnsi="Verdana" w:cs="Arial"/>
          <w:color w:val="000000"/>
          <w:sz w:val="22"/>
          <w:szCs w:val="22"/>
        </w:rPr>
        <w:t>.</w:t>
      </w:r>
      <w:r w:rsidRPr="003E2CB3">
        <w:rPr>
          <w:rFonts w:ascii="Verdana" w:hAnsi="Verdana" w:cs="Arial"/>
          <w:color w:val="000000"/>
          <w:sz w:val="22"/>
          <w:szCs w:val="22"/>
        </w:rPr>
        <w:t xml:space="preserve">  </w:t>
      </w:r>
    </w:p>
    <w:p w14:paraId="1CD8EB21" w14:textId="77777777" w:rsidR="004D11F1" w:rsidRDefault="003E2CB3" w:rsidP="00937ACD">
      <w:pPr>
        <w:pStyle w:val="ListParagraph"/>
        <w:numPr>
          <w:ilvl w:val="0"/>
          <w:numId w:val="17"/>
        </w:numPr>
        <w:shd w:val="clear" w:color="auto" w:fill="FFFFFF"/>
        <w:ind w:left="1440"/>
        <w:contextualSpacing/>
        <w:rPr>
          <w:rFonts w:ascii="Verdana" w:hAnsi="Verdana" w:cs="Arial"/>
          <w:color w:val="000000"/>
          <w:sz w:val="22"/>
          <w:szCs w:val="22"/>
        </w:rPr>
      </w:pPr>
      <w:r>
        <w:rPr>
          <w:rFonts w:ascii="Verdana" w:hAnsi="Verdana" w:cs="Arial"/>
          <w:color w:val="000000"/>
          <w:sz w:val="22"/>
          <w:szCs w:val="22"/>
        </w:rPr>
        <w:t>Data</w:t>
      </w:r>
    </w:p>
    <w:p w14:paraId="48C119E5" w14:textId="77777777" w:rsidR="00D921AD" w:rsidRPr="00AB764B" w:rsidRDefault="003E2CB3" w:rsidP="00AB764B">
      <w:pPr>
        <w:pStyle w:val="ListParagraph"/>
        <w:numPr>
          <w:ilvl w:val="2"/>
          <w:numId w:val="17"/>
        </w:numPr>
        <w:shd w:val="clear" w:color="auto" w:fill="FFFFFF"/>
        <w:contextualSpacing/>
        <w:rPr>
          <w:rFonts w:ascii="Verdana" w:hAnsi="Verdana" w:cs="Arial"/>
          <w:color w:val="000000"/>
          <w:sz w:val="22"/>
          <w:szCs w:val="22"/>
        </w:rPr>
      </w:pPr>
      <w:r>
        <w:rPr>
          <w:rFonts w:ascii="Verdana" w:hAnsi="Verdana" w:cs="Arial"/>
          <w:color w:val="000000"/>
          <w:sz w:val="22"/>
          <w:szCs w:val="22"/>
        </w:rPr>
        <w:t xml:space="preserve">AVMS </w:t>
      </w:r>
      <w:r w:rsidR="00AB764B">
        <w:rPr>
          <w:rFonts w:ascii="Verdana" w:hAnsi="Verdana" w:cs="Arial"/>
          <w:color w:val="000000"/>
          <w:sz w:val="22"/>
          <w:szCs w:val="22"/>
        </w:rPr>
        <w:t>machines is managed by it</w:t>
      </w:r>
      <w:r w:rsidR="00A660AF">
        <w:rPr>
          <w:rFonts w:ascii="Verdana" w:hAnsi="Verdana" w:cs="Arial"/>
          <w:color w:val="000000"/>
          <w:sz w:val="22"/>
          <w:szCs w:val="22"/>
        </w:rPr>
        <w:t xml:space="preserve">s </w:t>
      </w:r>
      <w:r w:rsidR="00AB764B">
        <w:rPr>
          <w:rFonts w:ascii="Verdana" w:hAnsi="Verdana" w:cs="Arial"/>
          <w:color w:val="000000"/>
          <w:sz w:val="22"/>
          <w:szCs w:val="22"/>
        </w:rPr>
        <w:t>cloud-based</w:t>
      </w:r>
      <w:r w:rsidR="00A660AF">
        <w:rPr>
          <w:rFonts w:ascii="Verdana" w:hAnsi="Verdana" w:cs="Arial"/>
          <w:color w:val="000000"/>
          <w:sz w:val="22"/>
          <w:szCs w:val="22"/>
        </w:rPr>
        <w:t xml:space="preserve"> solution that </w:t>
      </w:r>
      <w:r w:rsidR="00AB764B">
        <w:rPr>
          <w:rFonts w:ascii="Verdana" w:hAnsi="Verdana" w:cs="Arial"/>
          <w:color w:val="000000"/>
          <w:sz w:val="22"/>
          <w:szCs w:val="22"/>
        </w:rPr>
        <w:t xml:space="preserve">enables real time inventory control, shelf allocation, pricing adjustment, using </w:t>
      </w:r>
      <w:r w:rsidRPr="00AB764B">
        <w:rPr>
          <w:rFonts w:ascii="Verdana" w:hAnsi="Verdana" w:cs="Arial"/>
          <w:color w:val="000000"/>
          <w:sz w:val="22"/>
          <w:szCs w:val="22"/>
        </w:rPr>
        <w:t xml:space="preserve">different data though its system, thus helping vendors understand </w:t>
      </w:r>
      <w:r w:rsidR="00F03A3B" w:rsidRPr="00AB764B">
        <w:rPr>
          <w:rFonts w:ascii="Verdana" w:hAnsi="Verdana" w:cs="Arial"/>
          <w:color w:val="000000"/>
          <w:sz w:val="22"/>
          <w:szCs w:val="22"/>
        </w:rPr>
        <w:t xml:space="preserve">which product works best in which geographic locations. The data is </w:t>
      </w:r>
      <w:r w:rsidR="00AB764B">
        <w:rPr>
          <w:rFonts w:ascii="Verdana" w:hAnsi="Verdana" w:cs="Arial"/>
          <w:color w:val="000000"/>
          <w:sz w:val="22"/>
          <w:szCs w:val="22"/>
        </w:rPr>
        <w:t>able to</w:t>
      </w:r>
      <w:r w:rsidR="00F03A3B" w:rsidRPr="00AB764B">
        <w:rPr>
          <w:rFonts w:ascii="Verdana" w:hAnsi="Verdana" w:cs="Arial"/>
          <w:color w:val="000000"/>
          <w:sz w:val="22"/>
          <w:szCs w:val="22"/>
        </w:rPr>
        <w:t xml:space="preserve"> help </w:t>
      </w:r>
      <w:r w:rsidR="00AB764B">
        <w:rPr>
          <w:rFonts w:ascii="Verdana" w:hAnsi="Verdana" w:cs="Arial"/>
          <w:color w:val="000000"/>
          <w:sz w:val="22"/>
          <w:szCs w:val="22"/>
        </w:rPr>
        <w:t>understand</w:t>
      </w:r>
      <w:r w:rsidR="00F03A3B" w:rsidRPr="00AB764B">
        <w:rPr>
          <w:rFonts w:ascii="Verdana" w:hAnsi="Verdana" w:cs="Arial"/>
          <w:color w:val="000000"/>
          <w:sz w:val="22"/>
          <w:szCs w:val="22"/>
        </w:rPr>
        <w:t xml:space="preserve"> customer behaviours </w:t>
      </w:r>
      <w:r w:rsidR="00AB764B">
        <w:rPr>
          <w:rFonts w:ascii="Verdana" w:hAnsi="Verdana" w:cs="Arial"/>
          <w:color w:val="000000"/>
          <w:sz w:val="22"/>
          <w:szCs w:val="22"/>
        </w:rPr>
        <w:t>&amp;</w:t>
      </w:r>
      <w:r w:rsidR="00F03A3B" w:rsidRPr="00AB764B">
        <w:rPr>
          <w:rFonts w:ascii="Verdana" w:hAnsi="Verdana" w:cs="Arial"/>
          <w:color w:val="000000"/>
          <w:sz w:val="22"/>
          <w:szCs w:val="22"/>
        </w:rPr>
        <w:t xml:space="preserve"> local trends</w:t>
      </w:r>
      <w:r w:rsidR="00AB764B">
        <w:rPr>
          <w:rFonts w:ascii="Verdana" w:hAnsi="Verdana" w:cs="Arial"/>
          <w:color w:val="000000"/>
          <w:sz w:val="22"/>
          <w:szCs w:val="22"/>
        </w:rPr>
        <w:t xml:space="preserve"> thus </w:t>
      </w:r>
      <w:r w:rsidR="00F03A3B" w:rsidRPr="00AB764B">
        <w:rPr>
          <w:rFonts w:ascii="Verdana" w:hAnsi="Verdana" w:cs="Arial"/>
          <w:color w:val="000000"/>
          <w:sz w:val="22"/>
          <w:szCs w:val="22"/>
        </w:rPr>
        <w:t>introducing new products</w:t>
      </w:r>
      <w:r w:rsidR="00AB764B">
        <w:rPr>
          <w:rFonts w:ascii="Verdana" w:hAnsi="Verdana" w:cs="Arial"/>
          <w:color w:val="000000"/>
          <w:sz w:val="22"/>
          <w:szCs w:val="22"/>
        </w:rPr>
        <w:t xml:space="preserve"> into the market</w:t>
      </w:r>
      <w:r w:rsidR="00F03A3B" w:rsidRPr="00AB764B">
        <w:rPr>
          <w:rFonts w:ascii="Verdana" w:hAnsi="Verdana" w:cs="Arial"/>
          <w:color w:val="000000"/>
          <w:sz w:val="22"/>
          <w:szCs w:val="22"/>
        </w:rPr>
        <w:t xml:space="preserve">. </w:t>
      </w:r>
    </w:p>
    <w:p w14:paraId="330B416B" w14:textId="77777777" w:rsidR="00F03A3B" w:rsidRDefault="00F03A3B" w:rsidP="00190D30">
      <w:pPr>
        <w:pStyle w:val="ListParagraph"/>
        <w:numPr>
          <w:ilvl w:val="2"/>
          <w:numId w:val="17"/>
        </w:numPr>
        <w:shd w:val="clear" w:color="auto" w:fill="FFFFFF"/>
        <w:contextualSpacing/>
        <w:rPr>
          <w:rFonts w:ascii="Verdana" w:hAnsi="Verdana" w:cs="Arial"/>
          <w:color w:val="000000"/>
          <w:sz w:val="22"/>
          <w:szCs w:val="22"/>
        </w:rPr>
      </w:pPr>
      <w:r>
        <w:rPr>
          <w:rFonts w:ascii="Verdana" w:hAnsi="Verdana" w:cs="Arial"/>
          <w:color w:val="000000"/>
          <w:sz w:val="22"/>
          <w:szCs w:val="22"/>
        </w:rPr>
        <w:t xml:space="preserve">Data </w:t>
      </w:r>
      <w:r w:rsidR="00AB764B">
        <w:rPr>
          <w:rFonts w:ascii="Verdana" w:hAnsi="Verdana" w:cs="Arial"/>
          <w:color w:val="000000"/>
          <w:sz w:val="22"/>
          <w:szCs w:val="22"/>
        </w:rPr>
        <w:t>further</w:t>
      </w:r>
      <w:r>
        <w:rPr>
          <w:rFonts w:ascii="Verdana" w:hAnsi="Verdana" w:cs="Arial"/>
          <w:color w:val="000000"/>
          <w:sz w:val="22"/>
          <w:szCs w:val="22"/>
        </w:rPr>
        <w:t xml:space="preserve"> give </w:t>
      </w:r>
      <w:r w:rsidR="00AB764B">
        <w:rPr>
          <w:rFonts w:ascii="Verdana" w:hAnsi="Verdana" w:cs="Arial"/>
          <w:color w:val="000000"/>
          <w:sz w:val="22"/>
          <w:szCs w:val="22"/>
        </w:rPr>
        <w:t xml:space="preserve">insight to </w:t>
      </w:r>
      <w:r>
        <w:rPr>
          <w:rFonts w:ascii="Verdana" w:hAnsi="Verdana" w:cs="Arial"/>
          <w:color w:val="000000"/>
          <w:sz w:val="22"/>
          <w:szCs w:val="22"/>
        </w:rPr>
        <w:t xml:space="preserve">vendor </w:t>
      </w:r>
      <w:r w:rsidR="00AB764B">
        <w:rPr>
          <w:rFonts w:ascii="Verdana" w:hAnsi="Verdana" w:cs="Arial"/>
          <w:color w:val="000000"/>
          <w:sz w:val="22"/>
          <w:szCs w:val="22"/>
        </w:rPr>
        <w:t>on the traffic and help future product planning</w:t>
      </w:r>
      <w:r>
        <w:rPr>
          <w:rFonts w:ascii="Verdana" w:hAnsi="Verdana" w:cs="Arial"/>
          <w:color w:val="000000"/>
          <w:sz w:val="22"/>
          <w:szCs w:val="22"/>
        </w:rPr>
        <w:t xml:space="preserve">. </w:t>
      </w:r>
    </w:p>
    <w:p w14:paraId="51D97226" w14:textId="77777777" w:rsidR="00B21510" w:rsidRPr="00F03A3B" w:rsidRDefault="00F03A3B" w:rsidP="00F03A3B">
      <w:pPr>
        <w:pStyle w:val="ListParagraph"/>
        <w:numPr>
          <w:ilvl w:val="2"/>
          <w:numId w:val="17"/>
        </w:numPr>
        <w:shd w:val="clear" w:color="auto" w:fill="FFFFFF"/>
        <w:contextualSpacing/>
        <w:rPr>
          <w:rFonts w:ascii="Verdana" w:hAnsi="Verdana" w:cs="Arial"/>
          <w:color w:val="000000"/>
          <w:sz w:val="22"/>
          <w:szCs w:val="22"/>
        </w:rPr>
      </w:pPr>
      <w:r>
        <w:rPr>
          <w:rFonts w:ascii="Verdana" w:hAnsi="Verdana" w:cs="Arial"/>
          <w:color w:val="000000"/>
          <w:sz w:val="22"/>
          <w:szCs w:val="22"/>
        </w:rPr>
        <w:t>Additional advertising revenue can be generated with LED display and graphic design.</w:t>
      </w:r>
      <w:r w:rsidR="00D921AD" w:rsidRPr="00F03A3B">
        <w:rPr>
          <w:rFonts w:ascii="Verdana" w:hAnsi="Verdana" w:cs="Arial"/>
          <w:color w:val="000000"/>
          <w:sz w:val="22"/>
          <w:szCs w:val="22"/>
        </w:rPr>
        <w:t xml:space="preserve">  </w:t>
      </w:r>
    </w:p>
    <w:p w14:paraId="1DFCF233" w14:textId="77777777" w:rsidR="00524FAC" w:rsidRDefault="00524FAC" w:rsidP="00937ACD">
      <w:pPr>
        <w:pStyle w:val="ListParagraph"/>
        <w:numPr>
          <w:ilvl w:val="0"/>
          <w:numId w:val="18"/>
        </w:numPr>
        <w:shd w:val="clear" w:color="auto" w:fill="FFFFFF"/>
        <w:ind w:left="1440"/>
        <w:contextualSpacing/>
        <w:rPr>
          <w:rFonts w:ascii="Verdana" w:hAnsi="Verdana" w:cs="Arial"/>
          <w:color w:val="000000"/>
          <w:sz w:val="22"/>
          <w:szCs w:val="22"/>
        </w:rPr>
      </w:pPr>
      <w:r>
        <w:rPr>
          <w:rFonts w:ascii="Verdana" w:hAnsi="Verdana" w:cs="Arial"/>
          <w:color w:val="000000"/>
          <w:sz w:val="22"/>
          <w:szCs w:val="22"/>
        </w:rPr>
        <w:t>Product Sales</w:t>
      </w:r>
    </w:p>
    <w:p w14:paraId="0BE45291" w14:textId="77777777" w:rsidR="00D921AD" w:rsidRDefault="00F03A3B" w:rsidP="00524FAC">
      <w:pPr>
        <w:pStyle w:val="ListParagraph"/>
        <w:numPr>
          <w:ilvl w:val="2"/>
          <w:numId w:val="18"/>
        </w:numPr>
        <w:shd w:val="clear" w:color="auto" w:fill="FFFFFF"/>
        <w:contextualSpacing/>
        <w:rPr>
          <w:rFonts w:ascii="Verdana" w:hAnsi="Verdana" w:cs="Arial"/>
          <w:color w:val="000000"/>
          <w:sz w:val="22"/>
          <w:szCs w:val="22"/>
        </w:rPr>
      </w:pPr>
      <w:r>
        <w:rPr>
          <w:rFonts w:ascii="Verdana" w:hAnsi="Verdana" w:cs="Arial"/>
          <w:color w:val="000000"/>
          <w:sz w:val="22"/>
          <w:szCs w:val="22"/>
        </w:rPr>
        <w:t xml:space="preserve">As AVMS focus is on selling the space inside the vending machine to local’s vendors, thus AVMS charges base on </w:t>
      </w:r>
      <w:r w:rsidR="00AB764B">
        <w:rPr>
          <w:rFonts w:ascii="Verdana" w:hAnsi="Verdana" w:cs="Arial"/>
          <w:color w:val="000000"/>
          <w:sz w:val="22"/>
          <w:szCs w:val="22"/>
        </w:rPr>
        <w:t xml:space="preserve">allocated shelf </w:t>
      </w:r>
      <w:r>
        <w:rPr>
          <w:rFonts w:ascii="Verdana" w:hAnsi="Verdana" w:cs="Arial"/>
          <w:color w:val="000000"/>
          <w:sz w:val="22"/>
          <w:szCs w:val="22"/>
        </w:rPr>
        <w:t xml:space="preserve">space and time. </w:t>
      </w:r>
    </w:p>
    <w:p w14:paraId="51403574" w14:textId="77777777" w:rsidR="00AB764B" w:rsidRDefault="00F03A3B" w:rsidP="00524FAC">
      <w:pPr>
        <w:pStyle w:val="ListParagraph"/>
        <w:numPr>
          <w:ilvl w:val="2"/>
          <w:numId w:val="18"/>
        </w:numPr>
        <w:shd w:val="clear" w:color="auto" w:fill="FFFFFF"/>
        <w:contextualSpacing/>
        <w:rPr>
          <w:rFonts w:ascii="Verdana" w:hAnsi="Verdana" w:cs="Arial"/>
          <w:color w:val="000000"/>
          <w:sz w:val="22"/>
          <w:szCs w:val="22"/>
        </w:rPr>
      </w:pPr>
      <w:r>
        <w:rPr>
          <w:rFonts w:ascii="Verdana" w:hAnsi="Verdana" w:cs="Arial"/>
          <w:color w:val="000000"/>
          <w:sz w:val="22"/>
          <w:szCs w:val="22"/>
        </w:rPr>
        <w:t>Local vendors is able to purchase allocated time slot from any of our vending machine locations, proving the product QR to customer to pick up product at the given location.</w:t>
      </w:r>
    </w:p>
    <w:p w14:paraId="274F867F" w14:textId="77777777" w:rsidR="006E07DE" w:rsidRDefault="00AB764B" w:rsidP="00524FAC">
      <w:pPr>
        <w:pStyle w:val="ListParagraph"/>
        <w:numPr>
          <w:ilvl w:val="2"/>
          <w:numId w:val="18"/>
        </w:numPr>
        <w:shd w:val="clear" w:color="auto" w:fill="FFFFFF"/>
        <w:contextualSpacing/>
        <w:rPr>
          <w:rFonts w:ascii="Verdana" w:hAnsi="Verdana" w:cs="Arial"/>
          <w:color w:val="000000"/>
          <w:sz w:val="22"/>
          <w:szCs w:val="22"/>
        </w:rPr>
      </w:pPr>
      <w:r>
        <w:rPr>
          <w:rFonts w:ascii="Verdana" w:hAnsi="Verdana" w:cs="Arial"/>
          <w:color w:val="000000"/>
          <w:sz w:val="22"/>
          <w:szCs w:val="22"/>
        </w:rPr>
        <w:t xml:space="preserve">Business can purchase reports </w:t>
      </w:r>
      <w:r w:rsidR="006E07DE">
        <w:rPr>
          <w:rFonts w:ascii="Verdana" w:hAnsi="Verdana" w:cs="Arial"/>
          <w:color w:val="000000"/>
          <w:sz w:val="22"/>
          <w:szCs w:val="22"/>
        </w:rPr>
        <w:t>on market trends, customer preferences, and other useful information.</w:t>
      </w:r>
    </w:p>
    <w:p w14:paraId="30E78A6F" w14:textId="77777777" w:rsidR="00F03A3B" w:rsidRPr="006E07DE" w:rsidRDefault="006E07DE" w:rsidP="006E07DE">
      <w:pPr>
        <w:pStyle w:val="ListParagraph"/>
        <w:numPr>
          <w:ilvl w:val="2"/>
          <w:numId w:val="18"/>
        </w:numPr>
        <w:shd w:val="clear" w:color="auto" w:fill="FFFFFF"/>
        <w:contextualSpacing/>
        <w:rPr>
          <w:rFonts w:ascii="Verdana" w:hAnsi="Verdana" w:cs="Arial"/>
          <w:color w:val="000000"/>
          <w:sz w:val="22"/>
          <w:szCs w:val="22"/>
        </w:rPr>
      </w:pPr>
      <w:r>
        <w:rPr>
          <w:rFonts w:ascii="Verdana" w:hAnsi="Verdana" w:cs="Arial"/>
          <w:color w:val="000000"/>
          <w:sz w:val="22"/>
          <w:szCs w:val="22"/>
        </w:rPr>
        <w:lastRenderedPageBreak/>
        <w:t>Business is also able to purchase advertising with AVMS, with LED display or traditional billboard display</w:t>
      </w:r>
      <w:r w:rsidR="00F03A3B">
        <w:rPr>
          <w:rFonts w:ascii="Verdana" w:hAnsi="Verdana" w:cs="Arial"/>
          <w:color w:val="000000"/>
          <w:sz w:val="22"/>
          <w:szCs w:val="22"/>
        </w:rPr>
        <w:t xml:space="preserve">  </w:t>
      </w:r>
    </w:p>
    <w:p w14:paraId="3DB68510" w14:textId="77777777" w:rsidR="00F03A3B" w:rsidRDefault="00F03A3B" w:rsidP="00937ACD">
      <w:pPr>
        <w:ind w:left="1440"/>
        <w:rPr>
          <w:rFonts w:ascii="Verdana" w:hAnsi="Verdana"/>
          <w:sz w:val="22"/>
          <w:szCs w:val="22"/>
        </w:rPr>
      </w:pPr>
    </w:p>
    <w:p w14:paraId="1E1B8E42" w14:textId="77777777" w:rsidR="00B6671F" w:rsidRDefault="00B6671F" w:rsidP="00B21510">
      <w:pPr>
        <w:ind w:left="720"/>
        <w:rPr>
          <w:rFonts w:ascii="Verdana" w:hAnsi="Verdana"/>
          <w:sz w:val="22"/>
          <w:szCs w:val="22"/>
        </w:rPr>
      </w:pPr>
    </w:p>
    <w:p w14:paraId="222D2C7B" w14:textId="77777777" w:rsidR="00B21510" w:rsidRDefault="00F03A3B" w:rsidP="00B21510">
      <w:pPr>
        <w:ind w:left="720"/>
        <w:rPr>
          <w:rFonts w:ascii="Verdana" w:hAnsi="Verdana"/>
          <w:b/>
          <w:sz w:val="22"/>
          <w:szCs w:val="22"/>
          <w:u w:val="single"/>
        </w:rPr>
      </w:pPr>
      <w:r>
        <w:rPr>
          <w:rFonts w:ascii="Verdana" w:hAnsi="Verdana"/>
          <w:b/>
          <w:sz w:val="22"/>
          <w:szCs w:val="22"/>
          <w:u w:val="single"/>
        </w:rPr>
        <w:t xml:space="preserve">AVMS </w:t>
      </w:r>
      <w:r w:rsidR="00401402" w:rsidRPr="00E0345E">
        <w:rPr>
          <w:rFonts w:ascii="Verdana" w:hAnsi="Verdana"/>
          <w:b/>
          <w:sz w:val="22"/>
          <w:szCs w:val="22"/>
          <w:u w:val="single"/>
        </w:rPr>
        <w:t>Illustrations</w:t>
      </w:r>
    </w:p>
    <w:p w14:paraId="3A102E7F" w14:textId="77777777" w:rsidR="00F03A3B" w:rsidRPr="00E0345E" w:rsidRDefault="00F03A3B" w:rsidP="00B21510">
      <w:pPr>
        <w:ind w:left="720"/>
        <w:rPr>
          <w:rFonts w:ascii="Verdana" w:hAnsi="Verdana"/>
          <w:b/>
          <w:sz w:val="22"/>
          <w:szCs w:val="22"/>
          <w:u w:val="single"/>
        </w:rPr>
      </w:pPr>
    </w:p>
    <w:p w14:paraId="19D48060" w14:textId="77777777" w:rsidR="00B21510" w:rsidRDefault="00B21510" w:rsidP="00B21510">
      <w:pPr>
        <w:ind w:left="720"/>
        <w:rPr>
          <w:rFonts w:ascii="Verdana" w:hAnsi="Verdana"/>
          <w:sz w:val="22"/>
          <w:szCs w:val="22"/>
        </w:rPr>
      </w:pPr>
    </w:p>
    <w:p w14:paraId="084DAC3C" w14:textId="77777777" w:rsidR="00B6671F" w:rsidRDefault="00B6671F" w:rsidP="00B21510">
      <w:pPr>
        <w:ind w:left="720"/>
        <w:rPr>
          <w:rFonts w:ascii="Verdana" w:hAnsi="Verdana"/>
          <w:sz w:val="22"/>
          <w:szCs w:val="22"/>
        </w:rPr>
      </w:pPr>
    </w:p>
    <w:p w14:paraId="26D5269B" w14:textId="77777777" w:rsidR="00B6671F" w:rsidRDefault="00B6671F" w:rsidP="00B21510">
      <w:pPr>
        <w:ind w:left="720"/>
        <w:rPr>
          <w:rFonts w:ascii="Verdana" w:hAnsi="Verdana"/>
          <w:sz w:val="22"/>
          <w:szCs w:val="22"/>
        </w:rPr>
      </w:pPr>
    </w:p>
    <w:p w14:paraId="5A36D39C" w14:textId="77777777" w:rsidR="00B21510" w:rsidRPr="00720FEE" w:rsidRDefault="00B21510" w:rsidP="00B21510">
      <w:pPr>
        <w:pStyle w:val="BodyText"/>
        <w:spacing w:before="0" w:after="0"/>
        <w:rPr>
          <w:rFonts w:ascii="Verdana" w:hAnsi="Verdana"/>
          <w:b/>
          <w:u w:val="single"/>
        </w:rPr>
      </w:pPr>
      <w:r>
        <w:rPr>
          <w:rFonts w:ascii="Verdana" w:hAnsi="Verdana"/>
          <w:b/>
          <w:u w:val="single"/>
        </w:rPr>
        <w:t xml:space="preserve">Pricing </w:t>
      </w:r>
      <w:r w:rsidR="00401402">
        <w:rPr>
          <w:rFonts w:ascii="Verdana" w:hAnsi="Verdana"/>
          <w:b/>
          <w:u w:val="single"/>
        </w:rPr>
        <w:t>Information</w:t>
      </w:r>
    </w:p>
    <w:p w14:paraId="0460F692" w14:textId="77777777" w:rsidR="00B6671F" w:rsidRDefault="00B6671F" w:rsidP="00B21510">
      <w:pPr>
        <w:pStyle w:val="BodyText"/>
        <w:spacing w:before="0" w:after="0"/>
        <w:rPr>
          <w:rFonts w:ascii="Verdana" w:hAnsi="Verdana"/>
        </w:rPr>
      </w:pPr>
    </w:p>
    <w:p w14:paraId="16DFEBED" w14:textId="77777777" w:rsidR="007A2B6C" w:rsidRDefault="006253D1" w:rsidP="007A2B6C">
      <w:pPr>
        <w:pStyle w:val="BodyText"/>
        <w:spacing w:before="0" w:after="0"/>
        <w:rPr>
          <w:rFonts w:ascii="Verdana" w:hAnsi="Verdana"/>
        </w:rPr>
      </w:pPr>
      <w:r>
        <w:rPr>
          <w:rFonts w:ascii="Verdana" w:hAnsi="Verdana"/>
        </w:rPr>
        <w:t>Pricing mod</w:t>
      </w:r>
      <w:r w:rsidR="007A2B6C">
        <w:rPr>
          <w:rFonts w:ascii="Verdana" w:hAnsi="Verdana"/>
        </w:rPr>
        <w:t>el is based on a sample product:</w:t>
      </w:r>
    </w:p>
    <w:p w14:paraId="276A8F02" w14:textId="77777777" w:rsidR="007A2B6C" w:rsidRDefault="007A2B6C" w:rsidP="007A2B6C">
      <w:pPr>
        <w:pStyle w:val="BodyText"/>
        <w:spacing w:before="0" w:after="0"/>
        <w:rPr>
          <w:rFonts w:ascii="Verdana" w:hAnsi="Verdana"/>
        </w:rPr>
      </w:pPr>
      <w:r>
        <w:rPr>
          <w:rFonts w:ascii="Verdana" w:hAnsi="Verdana"/>
        </w:rPr>
        <w:t xml:space="preserve">Local Steak Vendor Grass Feed 2.0lb Beef Ribeye Steak cost $8.00 and retails for $16.65. Customer purchase steak directly from vendor networks, after purchase vendor purchase allocated space inside vending machine near customer location, orders </w:t>
      </w:r>
      <w:r w:rsidR="006E07DE">
        <w:rPr>
          <w:rFonts w:ascii="Verdana" w:hAnsi="Verdana"/>
        </w:rPr>
        <w:t>get</w:t>
      </w:r>
      <w:r>
        <w:rPr>
          <w:rFonts w:ascii="Verdana" w:hAnsi="Verdana"/>
        </w:rPr>
        <w:t xml:space="preserve"> inputted into AVMS system and QR code is generated for consumers. Product gets </w:t>
      </w:r>
      <w:r w:rsidR="006E07DE">
        <w:rPr>
          <w:rFonts w:ascii="Verdana" w:hAnsi="Verdana"/>
        </w:rPr>
        <w:t xml:space="preserve">distributed to designated </w:t>
      </w:r>
      <w:r>
        <w:rPr>
          <w:rFonts w:ascii="Verdana" w:hAnsi="Verdana"/>
        </w:rPr>
        <w:t xml:space="preserve">vending </w:t>
      </w:r>
      <w:r w:rsidR="006E07DE">
        <w:rPr>
          <w:rFonts w:ascii="Verdana" w:hAnsi="Verdana"/>
        </w:rPr>
        <w:t>hub</w:t>
      </w:r>
      <w:r>
        <w:rPr>
          <w:rFonts w:ascii="Verdana" w:hAnsi="Verdana"/>
        </w:rPr>
        <w:t xml:space="preserve"> for customer pickup. Customer have the allocated timeslot for pickup of product.</w:t>
      </w:r>
    </w:p>
    <w:p w14:paraId="3DFD0423" w14:textId="77777777" w:rsidR="007A2B6C" w:rsidRDefault="007A2B6C" w:rsidP="007A2B6C">
      <w:pPr>
        <w:pStyle w:val="BodyText"/>
        <w:spacing w:before="0" w:after="0"/>
        <w:rPr>
          <w:rFonts w:ascii="Verdana" w:hAnsi="Verdana"/>
        </w:rPr>
      </w:pPr>
    </w:p>
    <w:p w14:paraId="2E948656" w14:textId="77777777" w:rsidR="00940E8A" w:rsidRDefault="007A2B6C" w:rsidP="007A2B6C">
      <w:pPr>
        <w:pStyle w:val="BodyText"/>
        <w:spacing w:before="0" w:after="0"/>
        <w:rPr>
          <w:rFonts w:ascii="Verdana" w:hAnsi="Verdana"/>
        </w:rPr>
      </w:pPr>
      <w:r>
        <w:rPr>
          <w:rFonts w:ascii="Verdana" w:hAnsi="Verdana"/>
        </w:rPr>
        <w:t>Fees are generated once order is placed, and pickup time is set. Based on 12 hour timeslot a fee of $3.50 is charged.</w:t>
      </w:r>
    </w:p>
    <w:p w14:paraId="12F25FFF" w14:textId="77777777" w:rsidR="007A2B6C" w:rsidRPr="007A2B6C" w:rsidRDefault="00940E8A" w:rsidP="007A2B6C">
      <w:pPr>
        <w:pStyle w:val="BodyText"/>
        <w:spacing w:before="0" w:after="0"/>
        <w:rPr>
          <w:rFonts w:ascii="Verdana" w:hAnsi="Verdana"/>
        </w:rPr>
      </w:pPr>
      <w:r>
        <w:rPr>
          <w:rFonts w:ascii="Verdana" w:hAnsi="Verdana"/>
        </w:rPr>
        <w:t xml:space="preserve">Separate changes for pick and delivery, storage, container of the product.   </w:t>
      </w:r>
      <w:r w:rsidR="007A2B6C">
        <w:rPr>
          <w:rFonts w:ascii="Verdana" w:hAnsi="Verdana"/>
        </w:rPr>
        <w:t xml:space="preserve">        </w:t>
      </w:r>
    </w:p>
    <w:p w14:paraId="77596970" w14:textId="77777777" w:rsidR="00B6671F" w:rsidRDefault="00B6671F" w:rsidP="00B21510">
      <w:pPr>
        <w:pStyle w:val="BodyText"/>
        <w:spacing w:before="0" w:after="0"/>
        <w:rPr>
          <w:rFonts w:ascii="Verdana" w:hAnsi="Verdana"/>
          <w:b/>
        </w:rPr>
      </w:pPr>
    </w:p>
    <w:p w14:paraId="3C2EE98B" w14:textId="77777777" w:rsidR="00B21510" w:rsidRDefault="008C347E" w:rsidP="00B21510">
      <w:pPr>
        <w:pStyle w:val="BodyText"/>
        <w:spacing w:before="0" w:after="0"/>
        <w:rPr>
          <w:rFonts w:ascii="Verdana" w:hAnsi="Verdana"/>
          <w:b/>
          <w:u w:val="single"/>
        </w:rPr>
      </w:pPr>
      <w:r>
        <w:rPr>
          <w:rFonts w:ascii="Verdana" w:hAnsi="Verdana"/>
          <w:b/>
          <w:u w:val="single"/>
        </w:rPr>
        <w:t xml:space="preserve">Major Players &amp; </w:t>
      </w:r>
      <w:r w:rsidR="00B21510">
        <w:rPr>
          <w:rFonts w:ascii="Verdana" w:hAnsi="Verdana"/>
          <w:b/>
          <w:u w:val="single"/>
        </w:rPr>
        <w:t>Competition</w:t>
      </w:r>
    </w:p>
    <w:p w14:paraId="6EC25D13" w14:textId="77777777" w:rsidR="00D921AD" w:rsidRPr="00401402" w:rsidRDefault="00D921AD" w:rsidP="00943E51">
      <w:pPr>
        <w:pStyle w:val="ListParagraph"/>
        <w:numPr>
          <w:ilvl w:val="0"/>
          <w:numId w:val="16"/>
        </w:numPr>
        <w:shd w:val="clear" w:color="auto" w:fill="FFFFFF"/>
        <w:contextualSpacing/>
        <w:rPr>
          <w:rFonts w:ascii="Verdana" w:hAnsi="Verdana" w:cs="Arial"/>
          <w:color w:val="000000"/>
          <w:sz w:val="22"/>
          <w:szCs w:val="22"/>
        </w:rPr>
      </w:pPr>
      <w:r w:rsidRPr="00401402">
        <w:rPr>
          <w:rFonts w:ascii="Verdana" w:hAnsi="Verdana" w:cs="Arial"/>
          <w:color w:val="000000"/>
          <w:sz w:val="22"/>
          <w:szCs w:val="22"/>
        </w:rPr>
        <w:t>Currently, there aren’t any</w:t>
      </w:r>
      <w:r w:rsidR="008053EF">
        <w:rPr>
          <w:rFonts w:ascii="Verdana" w:hAnsi="Verdana" w:cs="Arial"/>
          <w:color w:val="000000"/>
          <w:sz w:val="22"/>
          <w:szCs w:val="22"/>
        </w:rPr>
        <w:t xml:space="preserve"> direct competition with this model</w:t>
      </w:r>
      <w:r w:rsidRPr="00401402">
        <w:rPr>
          <w:rFonts w:ascii="Verdana" w:hAnsi="Verdana" w:cs="Arial"/>
          <w:color w:val="000000"/>
          <w:sz w:val="22"/>
          <w:szCs w:val="22"/>
        </w:rPr>
        <w:t>:</w:t>
      </w:r>
    </w:p>
    <w:p w14:paraId="31798B1A" w14:textId="77777777" w:rsidR="00B404CF" w:rsidRDefault="00B404CF" w:rsidP="00B404CF">
      <w:pPr>
        <w:pStyle w:val="ListParagraph"/>
        <w:numPr>
          <w:ilvl w:val="1"/>
          <w:numId w:val="16"/>
        </w:numPr>
        <w:shd w:val="clear" w:color="auto" w:fill="FFFFFF"/>
        <w:contextualSpacing/>
        <w:rPr>
          <w:rFonts w:ascii="Verdana" w:hAnsi="Verdana" w:cs="Arial"/>
          <w:color w:val="000000"/>
          <w:sz w:val="22"/>
          <w:szCs w:val="22"/>
        </w:rPr>
      </w:pPr>
      <w:r>
        <w:rPr>
          <w:rFonts w:ascii="Verdana" w:hAnsi="Verdana" w:cs="Arial"/>
          <w:color w:val="000000"/>
          <w:sz w:val="22"/>
          <w:szCs w:val="22"/>
        </w:rPr>
        <w:t>Traditional Vending Machine Companies</w:t>
      </w:r>
    </w:p>
    <w:p w14:paraId="1EDA3F30" w14:textId="77777777" w:rsidR="00B404CF" w:rsidRDefault="00B404CF" w:rsidP="00B404CF">
      <w:pPr>
        <w:pStyle w:val="ListParagraph"/>
        <w:shd w:val="clear" w:color="auto" w:fill="FFFFFF"/>
        <w:ind w:left="1440"/>
        <w:contextualSpacing/>
        <w:rPr>
          <w:rFonts w:ascii="Verdana" w:hAnsi="Verdana" w:cs="Arial"/>
          <w:color w:val="000000"/>
          <w:sz w:val="22"/>
          <w:szCs w:val="22"/>
        </w:rPr>
      </w:pPr>
      <w:r>
        <w:rPr>
          <w:rFonts w:ascii="Verdana" w:hAnsi="Verdana" w:cs="Arial"/>
          <w:color w:val="000000"/>
          <w:sz w:val="22"/>
          <w:szCs w:val="22"/>
        </w:rPr>
        <w:t>Red Seal Vending Inc. – Sells vending machines &amp; vending services</w:t>
      </w:r>
    </w:p>
    <w:p w14:paraId="35B6C6A4" w14:textId="77777777" w:rsidR="00B404CF" w:rsidRDefault="00B404CF" w:rsidP="00B404CF">
      <w:pPr>
        <w:pStyle w:val="ListParagraph"/>
        <w:shd w:val="clear" w:color="auto" w:fill="FFFFFF"/>
        <w:ind w:left="1440"/>
        <w:contextualSpacing/>
        <w:rPr>
          <w:rFonts w:ascii="Verdana" w:hAnsi="Verdana" w:cs="Arial"/>
          <w:color w:val="000000"/>
          <w:sz w:val="22"/>
          <w:szCs w:val="22"/>
        </w:rPr>
      </w:pPr>
      <w:r>
        <w:rPr>
          <w:rFonts w:ascii="Verdana" w:hAnsi="Verdana" w:cs="Arial"/>
          <w:color w:val="000000"/>
          <w:sz w:val="22"/>
          <w:szCs w:val="22"/>
        </w:rPr>
        <w:t>Canadian owned and operated vending machine Company with over 30 years’ experience vending and office coffee. Staff with hands on experiences in all part of vending business, including refurbishing and customizing vending machine.</w:t>
      </w:r>
    </w:p>
    <w:p w14:paraId="3FEF4FE1" w14:textId="77777777" w:rsidR="00B404CF" w:rsidRDefault="00B404CF" w:rsidP="00B404CF">
      <w:pPr>
        <w:pStyle w:val="ListParagraph"/>
        <w:shd w:val="clear" w:color="auto" w:fill="FFFFFF"/>
        <w:ind w:left="1440"/>
        <w:contextualSpacing/>
        <w:rPr>
          <w:rFonts w:ascii="Verdana" w:hAnsi="Verdana" w:cs="Arial"/>
          <w:color w:val="000000"/>
          <w:sz w:val="22"/>
          <w:szCs w:val="22"/>
        </w:rPr>
      </w:pPr>
      <w:hyperlink r:id="rId9" w:history="1">
        <w:r w:rsidRPr="00296D46">
          <w:rPr>
            <w:rStyle w:val="Hyperlink"/>
            <w:rFonts w:ascii="Verdana" w:hAnsi="Verdana" w:cs="Arial"/>
            <w:sz w:val="22"/>
            <w:szCs w:val="22"/>
          </w:rPr>
          <w:t>https://www.redsealvending.ca/</w:t>
        </w:r>
      </w:hyperlink>
    </w:p>
    <w:p w14:paraId="5AD83D75" w14:textId="77777777" w:rsidR="00B404CF" w:rsidRDefault="00B404CF" w:rsidP="00B404CF">
      <w:pPr>
        <w:pStyle w:val="ListParagraph"/>
        <w:shd w:val="clear" w:color="auto" w:fill="FFFFFF"/>
        <w:ind w:left="0"/>
        <w:contextualSpacing/>
        <w:rPr>
          <w:rFonts w:ascii="Verdana" w:hAnsi="Verdana" w:cs="Arial"/>
          <w:color w:val="000000"/>
          <w:sz w:val="22"/>
          <w:szCs w:val="22"/>
        </w:rPr>
      </w:pPr>
      <w:r>
        <w:rPr>
          <w:rFonts w:ascii="Verdana" w:hAnsi="Verdana" w:cs="Arial"/>
          <w:color w:val="000000"/>
          <w:sz w:val="22"/>
          <w:szCs w:val="22"/>
        </w:rPr>
        <w:tab/>
      </w:r>
    </w:p>
    <w:p w14:paraId="34BA9FB9" w14:textId="77777777" w:rsidR="00B404CF" w:rsidRDefault="00B404CF" w:rsidP="006201CF">
      <w:pPr>
        <w:pStyle w:val="ListParagraph"/>
        <w:numPr>
          <w:ilvl w:val="1"/>
          <w:numId w:val="16"/>
        </w:numPr>
        <w:shd w:val="clear" w:color="auto" w:fill="FFFFFF"/>
        <w:contextualSpacing/>
        <w:rPr>
          <w:rFonts w:ascii="Verdana" w:hAnsi="Verdana" w:cs="Arial"/>
          <w:color w:val="000000"/>
          <w:sz w:val="22"/>
          <w:szCs w:val="22"/>
        </w:rPr>
      </w:pPr>
      <w:r>
        <w:rPr>
          <w:rFonts w:ascii="Verdana" w:hAnsi="Verdana" w:cs="Arial"/>
          <w:color w:val="000000"/>
          <w:sz w:val="22"/>
          <w:szCs w:val="22"/>
        </w:rPr>
        <w:t>Amazon Locker Service</w:t>
      </w:r>
    </w:p>
    <w:p w14:paraId="768E5D76" w14:textId="77777777" w:rsidR="00B404CF" w:rsidRDefault="00B404CF" w:rsidP="00B404CF">
      <w:pPr>
        <w:pStyle w:val="ListParagraph"/>
        <w:shd w:val="clear" w:color="auto" w:fill="FFFFFF"/>
        <w:ind w:left="1440"/>
        <w:contextualSpacing/>
        <w:rPr>
          <w:rFonts w:ascii="Verdana" w:hAnsi="Verdana" w:cs="Arial"/>
          <w:color w:val="000000"/>
          <w:sz w:val="22"/>
          <w:szCs w:val="22"/>
        </w:rPr>
      </w:pPr>
      <w:r>
        <w:rPr>
          <w:rFonts w:ascii="Verdana" w:hAnsi="Verdana" w:cs="Arial"/>
          <w:color w:val="000000"/>
          <w:sz w:val="22"/>
          <w:szCs w:val="22"/>
        </w:rPr>
        <w:t xml:space="preserve">Amazon lockers are self-service kiosks where Amazon customers can pick up their Amazon packages at a time that’s convenience for them. </w:t>
      </w:r>
    </w:p>
    <w:p w14:paraId="4EA46F3A" w14:textId="77777777" w:rsidR="008053EF" w:rsidRDefault="00B404CF" w:rsidP="008053EF">
      <w:pPr>
        <w:pStyle w:val="ListParagraph"/>
        <w:shd w:val="clear" w:color="auto" w:fill="FFFFFF"/>
        <w:ind w:left="1440"/>
        <w:contextualSpacing/>
        <w:rPr>
          <w:rFonts w:ascii="Verdana" w:hAnsi="Verdana" w:cs="Arial"/>
          <w:color w:val="000000"/>
          <w:sz w:val="22"/>
          <w:szCs w:val="22"/>
        </w:rPr>
      </w:pPr>
      <w:r>
        <w:rPr>
          <w:rFonts w:ascii="Verdana" w:hAnsi="Verdana" w:cs="Arial"/>
          <w:color w:val="000000"/>
          <w:sz w:val="22"/>
          <w:szCs w:val="22"/>
        </w:rPr>
        <w:t xml:space="preserve">Amazon Hub Locker is a fully automated secure and convenience delivery solution for customers to pick up or return their Amazon packages. </w:t>
      </w:r>
    </w:p>
    <w:p w14:paraId="154BEB8D" w14:textId="77777777" w:rsidR="00B404CF" w:rsidRDefault="00B404CF" w:rsidP="00B404CF">
      <w:pPr>
        <w:pStyle w:val="ListParagraph"/>
        <w:shd w:val="clear" w:color="auto" w:fill="FFFFFF"/>
        <w:ind w:left="1440"/>
        <w:contextualSpacing/>
        <w:rPr>
          <w:rFonts w:ascii="Verdana" w:hAnsi="Verdana" w:cs="Arial"/>
          <w:color w:val="000000"/>
          <w:sz w:val="22"/>
          <w:szCs w:val="22"/>
        </w:rPr>
      </w:pPr>
      <w:hyperlink r:id="rId10" w:history="1">
        <w:r w:rsidRPr="00296D46">
          <w:rPr>
            <w:rStyle w:val="Hyperlink"/>
            <w:rFonts w:ascii="Verdana" w:hAnsi="Verdana" w:cs="Arial"/>
            <w:sz w:val="22"/>
            <w:szCs w:val="22"/>
          </w:rPr>
          <w:t>https://www.amazon.ca/b?ie=UTF8&amp;node=21156835011</w:t>
        </w:r>
      </w:hyperlink>
    </w:p>
    <w:p w14:paraId="1C982DC8" w14:textId="77777777" w:rsidR="00B404CF" w:rsidRPr="008053EF" w:rsidRDefault="00B404CF" w:rsidP="00B404CF">
      <w:pPr>
        <w:pStyle w:val="ListParagraph"/>
        <w:shd w:val="clear" w:color="auto" w:fill="FFFFFF"/>
        <w:ind w:left="1440"/>
        <w:contextualSpacing/>
        <w:rPr>
          <w:rFonts w:ascii="Verdana" w:hAnsi="Verdana" w:cs="Arial"/>
          <w:color w:val="000000"/>
          <w:sz w:val="22"/>
          <w:szCs w:val="22"/>
        </w:rPr>
      </w:pPr>
    </w:p>
    <w:p w14:paraId="152115EB" w14:textId="77777777" w:rsidR="0028487A" w:rsidRDefault="0028487A" w:rsidP="0028487A">
      <w:pPr>
        <w:pStyle w:val="BodyText"/>
        <w:spacing w:before="0" w:after="0"/>
        <w:ind w:left="0"/>
        <w:rPr>
          <w:rFonts w:ascii="Verdana" w:hAnsi="Verdana"/>
          <w:b/>
        </w:rPr>
      </w:pPr>
    </w:p>
    <w:p w14:paraId="31529E0E" w14:textId="77777777" w:rsidR="0028487A" w:rsidRDefault="0028487A" w:rsidP="0028487A">
      <w:pPr>
        <w:pStyle w:val="BodyText"/>
        <w:spacing w:before="0" w:after="0"/>
        <w:ind w:left="0"/>
        <w:rPr>
          <w:rFonts w:ascii="Verdana" w:hAnsi="Verdana"/>
          <w:b/>
        </w:rPr>
      </w:pPr>
    </w:p>
    <w:p w14:paraId="49865614" w14:textId="77777777" w:rsidR="0028487A" w:rsidRDefault="00B21510" w:rsidP="0028487A">
      <w:pPr>
        <w:pStyle w:val="BodyText"/>
        <w:spacing w:before="0" w:after="0"/>
        <w:ind w:left="0"/>
        <w:rPr>
          <w:rFonts w:ascii="Verdana" w:hAnsi="Verdana"/>
          <w:b/>
          <w:u w:val="single"/>
        </w:rPr>
      </w:pPr>
      <w:r>
        <w:rPr>
          <w:rFonts w:ascii="Verdana" w:hAnsi="Verdana"/>
          <w:b/>
          <w:u w:val="single"/>
        </w:rPr>
        <w:t>Competitive Advantages</w:t>
      </w:r>
    </w:p>
    <w:p w14:paraId="41A112AF" w14:textId="77777777" w:rsidR="001D6565" w:rsidRPr="001E3A0E" w:rsidRDefault="00B404CF" w:rsidP="0028487A">
      <w:pPr>
        <w:pStyle w:val="BodyText"/>
        <w:spacing w:before="0" w:after="0"/>
        <w:rPr>
          <w:rFonts w:ascii="Verdana" w:hAnsi="Verdana"/>
          <w:color w:val="auto"/>
        </w:rPr>
      </w:pPr>
      <w:r>
        <w:rPr>
          <w:rFonts w:ascii="Verdana" w:hAnsi="Verdana"/>
          <w:color w:val="auto"/>
        </w:rPr>
        <w:t>AVMS</w:t>
      </w:r>
      <w:r w:rsidR="001D6565" w:rsidRPr="001E3A0E">
        <w:rPr>
          <w:rFonts w:ascii="Verdana" w:hAnsi="Verdana"/>
          <w:color w:val="auto"/>
        </w:rPr>
        <w:t xml:space="preserve"> will have numerous competitive advantages over the other </w:t>
      </w:r>
      <w:r>
        <w:rPr>
          <w:rFonts w:ascii="Verdana" w:hAnsi="Verdana"/>
          <w:color w:val="auto"/>
        </w:rPr>
        <w:t xml:space="preserve">traditional vending machine vendors </w:t>
      </w:r>
      <w:r w:rsidR="001D6565" w:rsidRPr="001E3A0E">
        <w:rPr>
          <w:rFonts w:ascii="Verdana" w:hAnsi="Verdana"/>
          <w:color w:val="auto"/>
        </w:rPr>
        <w:t>in the city of Toronto for the following reasons:</w:t>
      </w:r>
    </w:p>
    <w:p w14:paraId="5B56A01C" w14:textId="77777777" w:rsidR="001D6565" w:rsidRPr="001E3A0E" w:rsidRDefault="00B404CF" w:rsidP="001D6565">
      <w:pPr>
        <w:pStyle w:val="BodyText"/>
        <w:numPr>
          <w:ilvl w:val="0"/>
          <w:numId w:val="19"/>
        </w:numPr>
        <w:spacing w:before="0" w:after="0"/>
        <w:rPr>
          <w:rFonts w:ascii="Verdana" w:hAnsi="Verdana"/>
          <w:b/>
          <w:color w:val="auto"/>
        </w:rPr>
      </w:pPr>
      <w:r>
        <w:rPr>
          <w:rFonts w:ascii="Verdana" w:hAnsi="Verdana"/>
          <w:color w:val="auto"/>
        </w:rPr>
        <w:lastRenderedPageBreak/>
        <w:t>The one-of-a-kind concept which focus on the storage and convenience to consumers rather than focus on selling existing products.</w:t>
      </w:r>
    </w:p>
    <w:p w14:paraId="25493887" w14:textId="77777777" w:rsidR="001D6565" w:rsidRPr="001E3A0E" w:rsidRDefault="001D6565" w:rsidP="001D6565">
      <w:pPr>
        <w:pStyle w:val="BodyText"/>
        <w:numPr>
          <w:ilvl w:val="0"/>
          <w:numId w:val="19"/>
        </w:numPr>
        <w:spacing w:before="0" w:after="0"/>
        <w:rPr>
          <w:rFonts w:ascii="Verdana" w:hAnsi="Verdana"/>
          <w:b/>
          <w:color w:val="auto"/>
        </w:rPr>
      </w:pPr>
      <w:r w:rsidRPr="001E3A0E">
        <w:rPr>
          <w:rFonts w:ascii="Verdana" w:hAnsi="Verdana"/>
          <w:color w:val="auto"/>
        </w:rPr>
        <w:t xml:space="preserve">The business will be owned and operated by a highly-experienced </w:t>
      </w:r>
      <w:r w:rsidR="00B404CF">
        <w:rPr>
          <w:rFonts w:ascii="Verdana" w:hAnsi="Verdana"/>
          <w:color w:val="auto"/>
        </w:rPr>
        <w:t>programmer able to make changes to software used in the vending machine</w:t>
      </w:r>
    </w:p>
    <w:p w14:paraId="050A4B2B" w14:textId="77777777" w:rsidR="001D6565" w:rsidRPr="00B404CF" w:rsidRDefault="00B404CF" w:rsidP="001D6565">
      <w:pPr>
        <w:pStyle w:val="BodyText"/>
        <w:numPr>
          <w:ilvl w:val="0"/>
          <w:numId w:val="19"/>
        </w:numPr>
        <w:spacing w:before="0" w:after="0"/>
        <w:rPr>
          <w:rFonts w:ascii="Verdana" w:hAnsi="Verdana"/>
          <w:b/>
          <w:color w:val="auto"/>
        </w:rPr>
      </w:pPr>
      <w:r>
        <w:rPr>
          <w:rFonts w:ascii="Verdana" w:hAnsi="Verdana"/>
          <w:color w:val="auto"/>
        </w:rPr>
        <w:t>Product placed inside the machine are product purchased already rather than selling the product in the machine, thus it minimized product not being sold</w:t>
      </w:r>
    </w:p>
    <w:p w14:paraId="76F265F8" w14:textId="77777777" w:rsidR="00781F80" w:rsidRPr="00781F80" w:rsidRDefault="00B404CF" w:rsidP="001D6565">
      <w:pPr>
        <w:pStyle w:val="BodyText"/>
        <w:numPr>
          <w:ilvl w:val="0"/>
          <w:numId w:val="19"/>
        </w:numPr>
        <w:spacing w:before="0" w:after="0"/>
        <w:rPr>
          <w:rFonts w:ascii="Verdana" w:hAnsi="Verdana"/>
          <w:b/>
          <w:color w:val="auto"/>
        </w:rPr>
      </w:pPr>
      <w:r>
        <w:rPr>
          <w:rFonts w:ascii="Verdana" w:hAnsi="Verdana"/>
          <w:color w:val="auto"/>
        </w:rPr>
        <w:t>Able to use a controlled environment thus meeting multiple city and provincial guidelines</w:t>
      </w:r>
    </w:p>
    <w:p w14:paraId="4C3EC185" w14:textId="77777777" w:rsidR="00B404CF" w:rsidRPr="001E3A0E" w:rsidRDefault="00781F80" w:rsidP="001D6565">
      <w:pPr>
        <w:pStyle w:val="BodyText"/>
        <w:numPr>
          <w:ilvl w:val="0"/>
          <w:numId w:val="19"/>
        </w:numPr>
        <w:spacing w:before="0" w:after="0"/>
        <w:rPr>
          <w:rFonts w:ascii="Verdana" w:hAnsi="Verdana"/>
          <w:b/>
          <w:color w:val="auto"/>
        </w:rPr>
      </w:pPr>
      <w:r>
        <w:rPr>
          <w:rFonts w:ascii="Verdana" w:hAnsi="Verdana"/>
          <w:color w:val="auto"/>
        </w:rPr>
        <w:t>Reduce “last mile” usually causing the biggest expense for local vendors in sourcing their products and adding additional costs to consumers</w:t>
      </w:r>
      <w:r w:rsidR="00B404CF">
        <w:rPr>
          <w:rFonts w:ascii="Verdana" w:hAnsi="Verdana"/>
          <w:color w:val="auto"/>
        </w:rPr>
        <w:t xml:space="preserve"> </w:t>
      </w:r>
    </w:p>
    <w:p w14:paraId="1E92F0D9" w14:textId="77777777" w:rsidR="00D921AD" w:rsidRPr="00B404CF" w:rsidRDefault="00B404CF" w:rsidP="001D6565">
      <w:pPr>
        <w:pStyle w:val="BodyText"/>
        <w:numPr>
          <w:ilvl w:val="0"/>
          <w:numId w:val="19"/>
        </w:numPr>
        <w:spacing w:before="0" w:after="0"/>
        <w:rPr>
          <w:rFonts w:ascii="Verdana" w:hAnsi="Verdana"/>
          <w:b/>
          <w:color w:val="auto"/>
        </w:rPr>
      </w:pPr>
      <w:r>
        <w:rPr>
          <w:rFonts w:ascii="Verdana" w:hAnsi="Verdana"/>
          <w:color w:val="auto"/>
        </w:rPr>
        <w:t>AVMS is able to collect data and provide competitive advantage to local vendor that uses this service.</w:t>
      </w:r>
    </w:p>
    <w:p w14:paraId="062E6D08" w14:textId="77777777" w:rsidR="00B404CF" w:rsidRPr="001E3A0E" w:rsidRDefault="00B404CF" w:rsidP="00B404CF">
      <w:pPr>
        <w:pStyle w:val="BodyText"/>
        <w:spacing w:before="0" w:after="0"/>
        <w:ind w:left="1080"/>
        <w:rPr>
          <w:rFonts w:ascii="Verdana" w:hAnsi="Verdana"/>
          <w:b/>
          <w:color w:val="auto"/>
        </w:rPr>
      </w:pPr>
    </w:p>
    <w:p w14:paraId="3E198839" w14:textId="77777777" w:rsidR="00B6671F" w:rsidRDefault="00B6671F" w:rsidP="00B21510">
      <w:pPr>
        <w:pStyle w:val="BodyText"/>
        <w:spacing w:before="0" w:after="0"/>
        <w:rPr>
          <w:rFonts w:ascii="Verdana" w:hAnsi="Verdana"/>
          <w:b/>
          <w:u w:val="single"/>
        </w:rPr>
      </w:pPr>
    </w:p>
    <w:p w14:paraId="748BD503" w14:textId="77777777" w:rsidR="00B6671F" w:rsidRDefault="00B6671F" w:rsidP="001D6565">
      <w:pPr>
        <w:pStyle w:val="BodyText"/>
        <w:spacing w:before="0" w:after="0"/>
        <w:ind w:left="0"/>
        <w:rPr>
          <w:rFonts w:ascii="Verdana" w:hAnsi="Verdana"/>
          <w:b/>
          <w:u w:val="single"/>
        </w:rPr>
      </w:pPr>
    </w:p>
    <w:p w14:paraId="3377B9EB" w14:textId="77777777" w:rsidR="00B21510" w:rsidRPr="00720FEE" w:rsidRDefault="00B21510" w:rsidP="00B21510">
      <w:pPr>
        <w:pStyle w:val="BodyText"/>
        <w:spacing w:before="0" w:after="0"/>
        <w:rPr>
          <w:rFonts w:ascii="Verdana" w:hAnsi="Verdana"/>
          <w:b/>
          <w:u w:val="single"/>
        </w:rPr>
      </w:pPr>
      <w:r>
        <w:rPr>
          <w:rFonts w:ascii="Verdana" w:hAnsi="Verdana"/>
          <w:b/>
          <w:u w:val="single"/>
        </w:rPr>
        <w:t>Risk Factors</w:t>
      </w:r>
    </w:p>
    <w:p w14:paraId="13244085" w14:textId="77777777" w:rsidR="00B21510" w:rsidRDefault="00B6671F" w:rsidP="00B21510">
      <w:pPr>
        <w:ind w:left="720"/>
        <w:rPr>
          <w:rFonts w:ascii="Verdana" w:hAnsi="Verdana"/>
          <w:sz w:val="22"/>
          <w:szCs w:val="22"/>
        </w:rPr>
      </w:pPr>
      <w:r>
        <w:rPr>
          <w:rFonts w:ascii="Verdana" w:hAnsi="Verdana"/>
          <w:sz w:val="22"/>
          <w:szCs w:val="22"/>
        </w:rPr>
        <w:t>There are</w:t>
      </w:r>
      <w:r w:rsidR="00B21510">
        <w:rPr>
          <w:rFonts w:ascii="Verdana" w:hAnsi="Verdana"/>
          <w:sz w:val="22"/>
          <w:szCs w:val="22"/>
        </w:rPr>
        <w:t xml:space="preserve"> some risks associated with launching the business, such as:</w:t>
      </w:r>
    </w:p>
    <w:p w14:paraId="70CBE11D" w14:textId="77777777" w:rsidR="00B21510" w:rsidRDefault="00781F80" w:rsidP="00B21510">
      <w:pPr>
        <w:numPr>
          <w:ilvl w:val="0"/>
          <w:numId w:val="13"/>
        </w:numPr>
        <w:rPr>
          <w:rFonts w:ascii="Verdana" w:hAnsi="Verdana"/>
          <w:sz w:val="22"/>
          <w:szCs w:val="22"/>
        </w:rPr>
      </w:pPr>
      <w:r>
        <w:rPr>
          <w:rFonts w:ascii="Verdana" w:hAnsi="Verdana"/>
          <w:sz w:val="22"/>
          <w:szCs w:val="22"/>
        </w:rPr>
        <w:t xml:space="preserve">The concept is relatively new, thus need to launch </w:t>
      </w:r>
      <w:r w:rsidR="00266C6E">
        <w:rPr>
          <w:rFonts w:ascii="Verdana" w:hAnsi="Verdana"/>
          <w:sz w:val="22"/>
          <w:szCs w:val="22"/>
        </w:rPr>
        <w:t>in a</w:t>
      </w:r>
      <w:r>
        <w:rPr>
          <w:rFonts w:ascii="Verdana" w:hAnsi="Verdana"/>
          <w:sz w:val="22"/>
          <w:szCs w:val="22"/>
        </w:rPr>
        <w:t xml:space="preserve"> sample market  </w:t>
      </w:r>
    </w:p>
    <w:p w14:paraId="58881B95" w14:textId="77777777" w:rsidR="00781F80" w:rsidRDefault="00781F80" w:rsidP="00B21510">
      <w:pPr>
        <w:numPr>
          <w:ilvl w:val="0"/>
          <w:numId w:val="13"/>
        </w:numPr>
        <w:rPr>
          <w:rFonts w:ascii="Verdana" w:hAnsi="Verdana"/>
          <w:sz w:val="22"/>
          <w:szCs w:val="22"/>
        </w:rPr>
      </w:pPr>
      <w:r>
        <w:rPr>
          <w:rFonts w:ascii="Verdana" w:hAnsi="Verdana"/>
          <w:sz w:val="22"/>
          <w:szCs w:val="22"/>
        </w:rPr>
        <w:t xml:space="preserve">Technical issues for both vending machine and related software need to be tested  </w:t>
      </w:r>
    </w:p>
    <w:p w14:paraId="7896FB51" w14:textId="77777777" w:rsidR="00B21510" w:rsidRDefault="00781F80" w:rsidP="00B21510">
      <w:pPr>
        <w:numPr>
          <w:ilvl w:val="0"/>
          <w:numId w:val="13"/>
        </w:numPr>
        <w:rPr>
          <w:rFonts w:ascii="Verdana" w:hAnsi="Verdana"/>
          <w:sz w:val="22"/>
          <w:szCs w:val="22"/>
        </w:rPr>
      </w:pPr>
      <w:r>
        <w:rPr>
          <w:rFonts w:ascii="Verdana" w:hAnsi="Verdana"/>
          <w:sz w:val="22"/>
          <w:szCs w:val="22"/>
        </w:rPr>
        <w:t>Finding right suppliers or distributor to work with</w:t>
      </w:r>
    </w:p>
    <w:p w14:paraId="53344A9C" w14:textId="77777777" w:rsidR="00B21510" w:rsidRPr="00EF5127" w:rsidRDefault="00B21510" w:rsidP="00B21510">
      <w:pPr>
        <w:numPr>
          <w:ilvl w:val="0"/>
          <w:numId w:val="13"/>
        </w:numPr>
        <w:rPr>
          <w:rFonts w:ascii="Verdana" w:hAnsi="Verdana"/>
          <w:sz w:val="22"/>
          <w:szCs w:val="22"/>
        </w:rPr>
      </w:pPr>
      <w:r>
        <w:rPr>
          <w:rFonts w:ascii="Verdana" w:hAnsi="Verdana"/>
          <w:sz w:val="22"/>
          <w:szCs w:val="22"/>
        </w:rPr>
        <w:t xml:space="preserve">The company will have overhead and high costs </w:t>
      </w:r>
      <w:r w:rsidR="001D6565">
        <w:rPr>
          <w:rFonts w:ascii="Verdana" w:hAnsi="Verdana"/>
          <w:sz w:val="22"/>
          <w:szCs w:val="22"/>
        </w:rPr>
        <w:t>during the initial start-up</w:t>
      </w:r>
      <w:r w:rsidR="00781F80">
        <w:rPr>
          <w:rFonts w:ascii="Verdana" w:hAnsi="Verdana"/>
          <w:sz w:val="22"/>
          <w:szCs w:val="22"/>
        </w:rPr>
        <w:t xml:space="preserve"> for the purchase of machinery and space for placing vending machine</w:t>
      </w:r>
    </w:p>
    <w:p w14:paraId="181F2A00" w14:textId="77777777" w:rsidR="00B21510" w:rsidRPr="00AA4158" w:rsidRDefault="00B21510" w:rsidP="00B21510">
      <w:pPr>
        <w:pStyle w:val="BodyText"/>
        <w:spacing w:before="0" w:after="0"/>
        <w:ind w:left="1440"/>
        <w:rPr>
          <w:rFonts w:ascii="Verdana" w:hAnsi="Verdana"/>
          <w:b/>
          <w:szCs w:val="22"/>
        </w:rPr>
      </w:pPr>
    </w:p>
    <w:p w14:paraId="7E9B07FB" w14:textId="77777777" w:rsidR="00B21510" w:rsidRDefault="00B21510" w:rsidP="00B21510">
      <w:pPr>
        <w:ind w:left="720"/>
        <w:rPr>
          <w:rFonts w:ascii="Verdana" w:hAnsi="Verdana"/>
          <w:sz w:val="22"/>
          <w:szCs w:val="22"/>
        </w:rPr>
      </w:pPr>
    </w:p>
    <w:p w14:paraId="1C8E1B0D" w14:textId="77777777" w:rsidR="00B21510" w:rsidRPr="004F1F7B" w:rsidRDefault="00B21510" w:rsidP="00B21510">
      <w:pPr>
        <w:pStyle w:val="Heading1"/>
        <w:spacing w:before="0" w:after="0"/>
        <w:rPr>
          <w:color w:val="403152"/>
        </w:rPr>
      </w:pPr>
      <w:bookmarkStart w:id="29" w:name="_Ref295688799"/>
      <w:bookmarkStart w:id="30" w:name="_Ref303626891"/>
      <w:bookmarkEnd w:id="25"/>
      <w:bookmarkEnd w:id="26"/>
      <w:bookmarkEnd w:id="27"/>
      <w:bookmarkEnd w:id="28"/>
      <w:r w:rsidRPr="004F1F7B">
        <w:rPr>
          <w:color w:val="403152"/>
        </w:rPr>
        <w:lastRenderedPageBreak/>
        <w:t>3.0 – Sales &amp; Marketing Plan</w:t>
      </w:r>
    </w:p>
    <w:p w14:paraId="12B086BC" w14:textId="77777777" w:rsidR="00B21510" w:rsidRDefault="00B21510" w:rsidP="00B21510">
      <w:pPr>
        <w:ind w:left="720"/>
        <w:rPr>
          <w:rFonts w:ascii="Verdana" w:hAnsi="Verdana"/>
          <w:sz w:val="22"/>
          <w:szCs w:val="22"/>
          <w:lang w:val="en-US" w:eastAsia="en-US"/>
        </w:rPr>
      </w:pPr>
    </w:p>
    <w:p w14:paraId="192D98F1" w14:textId="77777777" w:rsidR="001F622B" w:rsidRDefault="001F622B" w:rsidP="00B21510">
      <w:pPr>
        <w:pStyle w:val="BodyText"/>
        <w:spacing w:before="0" w:after="0"/>
        <w:rPr>
          <w:rFonts w:ascii="Verdana" w:hAnsi="Verdana"/>
          <w:b/>
          <w:u w:val="single"/>
        </w:rPr>
      </w:pPr>
    </w:p>
    <w:p w14:paraId="05510356" w14:textId="77777777" w:rsidR="00B21510" w:rsidRDefault="00B21510" w:rsidP="00B21510">
      <w:pPr>
        <w:pStyle w:val="BodyText"/>
        <w:spacing w:before="0" w:after="0"/>
        <w:rPr>
          <w:rFonts w:ascii="Verdana" w:hAnsi="Verdana"/>
          <w:b/>
          <w:u w:val="single"/>
        </w:rPr>
      </w:pPr>
      <w:r>
        <w:rPr>
          <w:rFonts w:ascii="Verdana" w:hAnsi="Verdana"/>
          <w:b/>
          <w:u w:val="single"/>
        </w:rPr>
        <w:t>Sector Description</w:t>
      </w:r>
    </w:p>
    <w:p w14:paraId="0FF9AD0C" w14:textId="77777777" w:rsidR="00A56091" w:rsidRDefault="00A56091" w:rsidP="00A56091">
      <w:pPr>
        <w:pStyle w:val="BodyText"/>
        <w:spacing w:before="0" w:after="0"/>
        <w:rPr>
          <w:rFonts w:ascii="Verdana" w:hAnsi="Verdana"/>
        </w:rPr>
      </w:pPr>
      <w:r>
        <w:rPr>
          <w:rFonts w:ascii="Verdana" w:hAnsi="Verdana"/>
        </w:rPr>
        <w:t>The business and industry fall within the North American Industry</w:t>
      </w:r>
    </w:p>
    <w:p w14:paraId="78705EAD" w14:textId="77777777" w:rsidR="00A56091" w:rsidRDefault="00A56091" w:rsidP="00A56091">
      <w:pPr>
        <w:pStyle w:val="BodyText"/>
        <w:spacing w:before="0" w:after="0"/>
        <w:rPr>
          <w:rFonts w:ascii="Verdana" w:hAnsi="Verdana"/>
        </w:rPr>
      </w:pPr>
      <w:r>
        <w:rPr>
          <w:rFonts w:ascii="Verdana" w:hAnsi="Verdana"/>
        </w:rPr>
        <w:t xml:space="preserve">Classification </w:t>
      </w:r>
      <w:r w:rsidR="00470AB6">
        <w:rPr>
          <w:rFonts w:ascii="Verdana" w:hAnsi="Verdana"/>
        </w:rPr>
        <w:t>System</w:t>
      </w:r>
      <w:r>
        <w:rPr>
          <w:rFonts w:ascii="Verdana" w:hAnsi="Verdana"/>
        </w:rPr>
        <w:t xml:space="preserve"> (NAICS) under code 454210 – Vending machine operators. This industry is described by NAICS as follows:</w:t>
      </w:r>
    </w:p>
    <w:p w14:paraId="09ED1155" w14:textId="77777777" w:rsidR="00A56091" w:rsidRDefault="00A56091" w:rsidP="00A56091">
      <w:pPr>
        <w:pStyle w:val="BodyText"/>
        <w:spacing w:before="0" w:after="0"/>
        <w:ind w:left="1440"/>
        <w:rPr>
          <w:rFonts w:ascii="Verdana" w:hAnsi="Verdana"/>
        </w:rPr>
      </w:pPr>
      <w:r>
        <w:rPr>
          <w:rFonts w:ascii="Verdana" w:hAnsi="Verdana"/>
        </w:rPr>
        <w:t xml:space="preserve">This industry group comprises establishment primarily engage in owning, stocking and servicing vending machines designed to retail merchandise </w:t>
      </w:r>
    </w:p>
    <w:p w14:paraId="66BE8E5E" w14:textId="77777777" w:rsidR="00A56091" w:rsidRDefault="00A56091" w:rsidP="00A56091">
      <w:pPr>
        <w:pStyle w:val="BodyText"/>
        <w:spacing w:before="0" w:after="0"/>
        <w:ind w:left="1440"/>
        <w:rPr>
          <w:rFonts w:ascii="Verdana" w:hAnsi="Verdana"/>
        </w:rPr>
      </w:pPr>
    </w:p>
    <w:p w14:paraId="37689799" w14:textId="77777777" w:rsidR="00A56091" w:rsidRPr="00A56091" w:rsidRDefault="00A56091" w:rsidP="00A56091">
      <w:pPr>
        <w:pStyle w:val="BodyText"/>
        <w:spacing w:before="0" w:after="0"/>
        <w:ind w:left="1440"/>
        <w:rPr>
          <w:rFonts w:ascii="Verdana" w:hAnsi="Verdana"/>
        </w:rPr>
      </w:pPr>
      <w:r>
        <w:rPr>
          <w:rFonts w:ascii="Verdana" w:hAnsi="Verdana"/>
        </w:rPr>
        <w:t>Companies in US that fall under code 45421</w:t>
      </w:r>
    </w:p>
    <w:p w14:paraId="428C8E31" w14:textId="77777777" w:rsidR="00781F80" w:rsidRPr="00484387" w:rsidRDefault="00781F80" w:rsidP="00484387">
      <w:pPr>
        <w:pStyle w:val="BodyText"/>
        <w:spacing w:before="0" w:after="0"/>
        <w:ind w:left="1440"/>
        <w:rPr>
          <w:rFonts w:ascii="Verdana" w:hAnsi="Verdana"/>
          <w:color w:val="FF0000"/>
          <w:szCs w:val="22"/>
          <w:u w:val="single"/>
        </w:rPr>
      </w:pPr>
      <w:r w:rsidRPr="00781F80">
        <w:rPr>
          <w:rFonts w:ascii="Verdana" w:hAnsi="Verdana"/>
          <w:color w:val="FF0000"/>
          <w:szCs w:val="22"/>
          <w:u w:val="single"/>
        </w:rPr>
        <w:t>https://siccode.com/naics-code/45421/vending-machine-operators</w:t>
      </w:r>
    </w:p>
    <w:p w14:paraId="2537BDD3" w14:textId="77777777" w:rsidR="001F622B" w:rsidRDefault="001F622B" w:rsidP="001D6565">
      <w:pPr>
        <w:pStyle w:val="BodyText"/>
        <w:spacing w:before="0" w:after="0"/>
        <w:ind w:left="0"/>
        <w:rPr>
          <w:rFonts w:ascii="Verdana" w:hAnsi="Verdana"/>
          <w:b/>
          <w:u w:val="single"/>
        </w:rPr>
      </w:pPr>
    </w:p>
    <w:p w14:paraId="667A2131" w14:textId="77777777" w:rsidR="001F622B" w:rsidRDefault="001F622B" w:rsidP="00B21510">
      <w:pPr>
        <w:pStyle w:val="BodyText"/>
        <w:spacing w:before="0" w:after="0"/>
        <w:rPr>
          <w:rFonts w:ascii="Verdana" w:hAnsi="Verdana"/>
          <w:b/>
          <w:u w:val="single"/>
        </w:rPr>
      </w:pPr>
    </w:p>
    <w:p w14:paraId="765830F6" w14:textId="77777777" w:rsidR="00B21510" w:rsidRPr="00720FEE" w:rsidRDefault="001D6565" w:rsidP="00B21510">
      <w:pPr>
        <w:pStyle w:val="BodyText"/>
        <w:spacing w:before="0" w:after="0"/>
        <w:rPr>
          <w:rFonts w:ascii="Verdana" w:hAnsi="Verdana"/>
          <w:b/>
          <w:u w:val="single"/>
        </w:rPr>
      </w:pPr>
      <w:r>
        <w:rPr>
          <w:rFonts w:ascii="Verdana" w:hAnsi="Verdana"/>
          <w:b/>
          <w:u w:val="single"/>
        </w:rPr>
        <w:t xml:space="preserve">Marketing, </w:t>
      </w:r>
      <w:r w:rsidR="00B21510">
        <w:rPr>
          <w:rFonts w:ascii="Verdana" w:hAnsi="Verdana"/>
          <w:b/>
          <w:u w:val="single"/>
        </w:rPr>
        <w:t xml:space="preserve">Advertising </w:t>
      </w:r>
      <w:r>
        <w:rPr>
          <w:rFonts w:ascii="Verdana" w:hAnsi="Verdana"/>
          <w:b/>
          <w:u w:val="single"/>
        </w:rPr>
        <w:t>&amp;</w:t>
      </w:r>
      <w:r w:rsidR="00B21510">
        <w:rPr>
          <w:rFonts w:ascii="Verdana" w:hAnsi="Verdana"/>
          <w:b/>
          <w:u w:val="single"/>
        </w:rPr>
        <w:t xml:space="preserve"> Promotion</w:t>
      </w:r>
    </w:p>
    <w:p w14:paraId="305B373E" w14:textId="77777777" w:rsidR="00B21510" w:rsidRDefault="00A56091" w:rsidP="00B21510">
      <w:pPr>
        <w:pStyle w:val="BodyText"/>
        <w:spacing w:before="0" w:after="0"/>
        <w:rPr>
          <w:rFonts w:ascii="Verdana" w:hAnsi="Verdana"/>
        </w:rPr>
      </w:pPr>
      <w:r>
        <w:rPr>
          <w:rFonts w:ascii="Verdana" w:hAnsi="Verdana"/>
        </w:rPr>
        <w:t>AVMS</w:t>
      </w:r>
      <w:r w:rsidR="00B21510">
        <w:rPr>
          <w:rFonts w:ascii="Verdana" w:hAnsi="Verdana"/>
        </w:rPr>
        <w:t xml:space="preserve"> will be </w:t>
      </w:r>
      <w:r>
        <w:rPr>
          <w:rFonts w:ascii="Verdana" w:hAnsi="Verdana"/>
        </w:rPr>
        <w:t>B2B business thus will focus on marketing as follows</w:t>
      </w:r>
      <w:r w:rsidR="00B21510">
        <w:rPr>
          <w:rFonts w:ascii="Verdana" w:hAnsi="Verdana"/>
        </w:rPr>
        <w:t>:</w:t>
      </w:r>
    </w:p>
    <w:p w14:paraId="36631253" w14:textId="77777777" w:rsidR="00A56091" w:rsidRDefault="00A56091" w:rsidP="00A56091">
      <w:pPr>
        <w:pStyle w:val="BodyText"/>
        <w:spacing w:before="0" w:after="0"/>
        <w:ind w:left="0"/>
        <w:rPr>
          <w:rFonts w:ascii="Verdana" w:hAnsi="Verdana"/>
        </w:rPr>
      </w:pPr>
      <w:r>
        <w:rPr>
          <w:rFonts w:ascii="Verdana" w:hAnsi="Verdana"/>
        </w:rPr>
        <w:tab/>
      </w:r>
      <w:r>
        <w:rPr>
          <w:rFonts w:ascii="Verdana" w:hAnsi="Verdana"/>
        </w:rPr>
        <w:tab/>
        <w:t>Reaching out to local specialty vendors to sign contracts</w:t>
      </w:r>
    </w:p>
    <w:p w14:paraId="11C2DAF6" w14:textId="77777777" w:rsidR="00A56091" w:rsidRDefault="00A56091" w:rsidP="00A56091">
      <w:pPr>
        <w:pStyle w:val="BodyText"/>
        <w:spacing w:before="0" w:after="0"/>
        <w:ind w:left="0"/>
        <w:rPr>
          <w:rFonts w:ascii="Verdana" w:hAnsi="Verdana"/>
        </w:rPr>
      </w:pPr>
      <w:r>
        <w:rPr>
          <w:rFonts w:ascii="Verdana" w:hAnsi="Verdana"/>
        </w:rPr>
        <w:tab/>
      </w:r>
      <w:r>
        <w:rPr>
          <w:rFonts w:ascii="Verdana" w:hAnsi="Verdana"/>
        </w:rPr>
        <w:tab/>
        <w:t>Reaching out to distributors</w:t>
      </w:r>
    </w:p>
    <w:p w14:paraId="7B56DCEA" w14:textId="77777777" w:rsidR="001951AA" w:rsidRDefault="00A56091" w:rsidP="001951AA">
      <w:pPr>
        <w:pStyle w:val="BodyText"/>
        <w:spacing w:before="0" w:after="0"/>
        <w:ind w:left="1440"/>
        <w:rPr>
          <w:rFonts w:ascii="Verdana" w:hAnsi="Verdana"/>
        </w:rPr>
      </w:pPr>
      <w:r>
        <w:rPr>
          <w:rFonts w:ascii="Verdana" w:hAnsi="Verdana"/>
        </w:rPr>
        <w:t>Reaching out to Wechat/Facebook and other social media network</w:t>
      </w:r>
      <w:r w:rsidR="001951AA">
        <w:rPr>
          <w:rFonts w:ascii="Verdana" w:hAnsi="Verdana"/>
        </w:rPr>
        <w:t xml:space="preserve"> </w:t>
      </w:r>
      <w:r>
        <w:rPr>
          <w:rFonts w:ascii="Verdana" w:hAnsi="Verdana"/>
        </w:rPr>
        <w:t>group seller</w:t>
      </w:r>
    </w:p>
    <w:p w14:paraId="4E65FD22" w14:textId="77777777" w:rsidR="00B21510" w:rsidRPr="001951AA" w:rsidRDefault="001951AA" w:rsidP="001951AA">
      <w:pPr>
        <w:pStyle w:val="BodyText"/>
        <w:spacing w:before="0" w:after="0"/>
        <w:rPr>
          <w:ins w:id="31" w:author="Manny Goncalves" w:date="2013-06-26T23:35:00Z"/>
          <w:rFonts w:ascii="Verdana" w:hAnsi="Verdana"/>
        </w:rPr>
      </w:pPr>
      <w:r>
        <w:rPr>
          <w:rFonts w:ascii="Verdana" w:hAnsi="Verdana"/>
        </w:rPr>
        <w:t>Influencer to promote the service and advertisement</w:t>
      </w:r>
      <w:r w:rsidR="00A56091">
        <w:rPr>
          <w:rFonts w:ascii="Verdana" w:hAnsi="Verdana"/>
        </w:rPr>
        <w:tab/>
        <w:t xml:space="preserve"> </w:t>
      </w:r>
    </w:p>
    <w:p w14:paraId="39ACF292" w14:textId="77777777" w:rsidR="00846213" w:rsidRPr="00980674" w:rsidRDefault="00846213" w:rsidP="00B21510">
      <w:pPr>
        <w:rPr>
          <w:rFonts w:ascii="Verdana" w:hAnsi="Verdana"/>
          <w:sz w:val="22"/>
          <w:szCs w:val="22"/>
          <w:highlight w:val="yellow"/>
          <w:lang w:val="en-US" w:eastAsia="en-US"/>
        </w:rPr>
      </w:pPr>
    </w:p>
    <w:p w14:paraId="3AE29020" w14:textId="77777777" w:rsidR="00B21510" w:rsidRPr="005C1232" w:rsidRDefault="00B21510" w:rsidP="00B21510">
      <w:pPr>
        <w:pStyle w:val="BodyText"/>
        <w:spacing w:before="0" w:after="0"/>
        <w:rPr>
          <w:rFonts w:ascii="Verdana" w:hAnsi="Verdana"/>
          <w:b/>
          <w:u w:val="single"/>
        </w:rPr>
      </w:pPr>
      <w:r w:rsidRPr="005C1232">
        <w:rPr>
          <w:rFonts w:ascii="Verdana" w:hAnsi="Verdana"/>
          <w:b/>
          <w:u w:val="single"/>
        </w:rPr>
        <w:t>Business Policies</w:t>
      </w:r>
    </w:p>
    <w:p w14:paraId="20BFE13C" w14:textId="77777777" w:rsidR="00B21510" w:rsidRDefault="00B21510" w:rsidP="00B21510">
      <w:pPr>
        <w:pStyle w:val="BodyText"/>
        <w:spacing w:before="0" w:after="0"/>
        <w:rPr>
          <w:rFonts w:ascii="Verdana" w:hAnsi="Verdana"/>
        </w:rPr>
      </w:pPr>
      <w:r>
        <w:rPr>
          <w:rFonts w:ascii="Verdana" w:hAnsi="Verdana"/>
        </w:rPr>
        <w:t>Business policies, terms and disclaimers as well as legal documents such as contracts will be added to this business plan’s Appendix as they are created.</w:t>
      </w:r>
    </w:p>
    <w:p w14:paraId="7C308AD1" w14:textId="77777777" w:rsidR="001F622B" w:rsidRDefault="001F622B" w:rsidP="00B21510">
      <w:pPr>
        <w:pStyle w:val="BodyText"/>
        <w:spacing w:before="0" w:after="0"/>
        <w:rPr>
          <w:rFonts w:ascii="Verdana" w:hAnsi="Verdana"/>
        </w:rPr>
      </w:pPr>
    </w:p>
    <w:p w14:paraId="6D4A73D3" w14:textId="77777777" w:rsidR="001F622B" w:rsidRDefault="001F622B" w:rsidP="00B21510">
      <w:pPr>
        <w:pStyle w:val="BodyText"/>
        <w:spacing w:before="0" w:after="0"/>
        <w:rPr>
          <w:rFonts w:ascii="Verdana" w:hAnsi="Verdana"/>
        </w:rPr>
      </w:pPr>
      <w:r>
        <w:rPr>
          <w:rFonts w:ascii="Verdana" w:hAnsi="Verdana"/>
        </w:rPr>
        <w:t xml:space="preserve">The </w:t>
      </w:r>
      <w:r w:rsidR="00CD0499">
        <w:rPr>
          <w:rFonts w:ascii="Verdana" w:hAnsi="Verdana"/>
        </w:rPr>
        <w:t>business</w:t>
      </w:r>
      <w:r>
        <w:rPr>
          <w:rFonts w:ascii="Verdana" w:hAnsi="Verdana"/>
        </w:rPr>
        <w:t xml:space="preserve"> plans on having the following policies in place prior to launching the business:</w:t>
      </w:r>
    </w:p>
    <w:p w14:paraId="5C4A6840" w14:textId="77777777" w:rsidR="00470AB6" w:rsidRDefault="001951AA" w:rsidP="00470AB6">
      <w:pPr>
        <w:pStyle w:val="BodyText"/>
        <w:numPr>
          <w:ilvl w:val="0"/>
          <w:numId w:val="13"/>
        </w:numPr>
        <w:spacing w:before="0" w:after="0"/>
        <w:rPr>
          <w:rFonts w:ascii="Verdana" w:hAnsi="Verdana"/>
        </w:rPr>
      </w:pPr>
      <w:r>
        <w:rPr>
          <w:rFonts w:ascii="Verdana" w:hAnsi="Verdana"/>
        </w:rPr>
        <w:t>Product Placement Agreement</w:t>
      </w:r>
    </w:p>
    <w:p w14:paraId="2D8E502B" w14:textId="77777777" w:rsidR="001951AA" w:rsidRDefault="001951AA" w:rsidP="001F622B">
      <w:pPr>
        <w:pStyle w:val="BodyText"/>
        <w:numPr>
          <w:ilvl w:val="0"/>
          <w:numId w:val="13"/>
        </w:numPr>
        <w:spacing w:before="0" w:after="0"/>
        <w:rPr>
          <w:rFonts w:ascii="Verdana" w:hAnsi="Verdana"/>
        </w:rPr>
      </w:pPr>
      <w:r>
        <w:rPr>
          <w:rFonts w:ascii="Verdana" w:hAnsi="Verdana"/>
        </w:rPr>
        <w:t>Operations Manual</w:t>
      </w:r>
    </w:p>
    <w:p w14:paraId="47A65132" w14:textId="77777777" w:rsidR="00846213" w:rsidRPr="003A6BFB" w:rsidRDefault="001951AA" w:rsidP="001F622B">
      <w:pPr>
        <w:pStyle w:val="BodyText"/>
        <w:numPr>
          <w:ilvl w:val="0"/>
          <w:numId w:val="13"/>
        </w:numPr>
        <w:spacing w:before="0" w:after="0"/>
        <w:rPr>
          <w:rFonts w:ascii="Verdana" w:hAnsi="Verdana"/>
        </w:rPr>
      </w:pPr>
      <w:r>
        <w:rPr>
          <w:rFonts w:ascii="Verdana" w:hAnsi="Verdana"/>
        </w:rPr>
        <w:t>Commercial Rental Agreement</w:t>
      </w:r>
    </w:p>
    <w:p w14:paraId="5285C142" w14:textId="77777777" w:rsidR="00B21510" w:rsidRDefault="00B21510" w:rsidP="00B21510">
      <w:pPr>
        <w:ind w:left="720"/>
        <w:rPr>
          <w:rFonts w:ascii="Verdana" w:hAnsi="Verdana"/>
          <w:sz w:val="22"/>
          <w:szCs w:val="22"/>
          <w:lang w:val="en-US" w:eastAsia="en-US"/>
        </w:rPr>
      </w:pPr>
    </w:p>
    <w:p w14:paraId="7053CF80" w14:textId="77777777" w:rsidR="00B21510" w:rsidRDefault="00B21510" w:rsidP="00B21510">
      <w:pPr>
        <w:pStyle w:val="BodyText"/>
        <w:spacing w:before="0" w:after="0"/>
        <w:ind w:left="0"/>
        <w:rPr>
          <w:rFonts w:ascii="Verdana" w:hAnsi="Verdana"/>
        </w:rPr>
      </w:pPr>
    </w:p>
    <w:p w14:paraId="5A4C4920" w14:textId="77777777" w:rsidR="00B21510" w:rsidRPr="004F1F7B" w:rsidRDefault="00B21510" w:rsidP="00B21510">
      <w:pPr>
        <w:pStyle w:val="Heading1"/>
        <w:rPr>
          <w:color w:val="403152"/>
        </w:rPr>
      </w:pPr>
      <w:bookmarkStart w:id="32" w:name="_Ref295688804"/>
      <w:bookmarkStart w:id="33" w:name="_Ref303626896"/>
      <w:bookmarkEnd w:id="29"/>
      <w:bookmarkEnd w:id="30"/>
      <w:r w:rsidRPr="004F1F7B">
        <w:rPr>
          <w:color w:val="403152"/>
        </w:rPr>
        <w:lastRenderedPageBreak/>
        <w:t>4.0 – Operations</w:t>
      </w:r>
    </w:p>
    <w:p w14:paraId="3B9E328F" w14:textId="77777777" w:rsidR="001F622B" w:rsidRDefault="001F622B" w:rsidP="00B21510">
      <w:pPr>
        <w:pStyle w:val="BodyText"/>
        <w:spacing w:before="0" w:after="0"/>
        <w:rPr>
          <w:rFonts w:ascii="Verdana" w:hAnsi="Verdana"/>
          <w:b/>
          <w:szCs w:val="22"/>
          <w:u w:val="single"/>
        </w:rPr>
      </w:pPr>
    </w:p>
    <w:p w14:paraId="3F065AEF" w14:textId="77777777" w:rsidR="00B21510" w:rsidRDefault="00B21510" w:rsidP="001951AA">
      <w:pPr>
        <w:pStyle w:val="BodyText"/>
        <w:spacing w:before="0" w:after="0"/>
        <w:rPr>
          <w:rFonts w:ascii="Verdana" w:hAnsi="Verdana"/>
          <w:b/>
          <w:szCs w:val="22"/>
          <w:u w:val="single"/>
        </w:rPr>
      </w:pPr>
      <w:r w:rsidRPr="000F6113">
        <w:rPr>
          <w:rFonts w:ascii="Verdana" w:hAnsi="Verdana"/>
          <w:b/>
          <w:szCs w:val="22"/>
          <w:u w:val="single"/>
        </w:rPr>
        <w:t>Eq</w:t>
      </w:r>
      <w:r w:rsidR="001951AA">
        <w:rPr>
          <w:rFonts w:ascii="Verdana" w:hAnsi="Verdana"/>
          <w:b/>
          <w:szCs w:val="22"/>
          <w:u w:val="single"/>
        </w:rPr>
        <w:t>uipment, Furniture and Fixtures</w:t>
      </w:r>
    </w:p>
    <w:p w14:paraId="71DB6B7F" w14:textId="77777777" w:rsidR="001951AA" w:rsidRDefault="001951AA" w:rsidP="001951AA">
      <w:pPr>
        <w:pStyle w:val="BodyText"/>
        <w:spacing w:before="0" w:after="0"/>
        <w:rPr>
          <w:rFonts w:ascii="Verdana" w:hAnsi="Verdana"/>
          <w:szCs w:val="22"/>
        </w:rPr>
      </w:pPr>
      <w:r>
        <w:rPr>
          <w:rFonts w:ascii="Verdana" w:hAnsi="Verdana"/>
          <w:szCs w:val="22"/>
        </w:rPr>
        <w:t xml:space="preserve">Ten vending </w:t>
      </w:r>
      <w:r w:rsidR="00B07080">
        <w:rPr>
          <w:rFonts w:ascii="Verdana" w:hAnsi="Verdana"/>
          <w:szCs w:val="22"/>
        </w:rPr>
        <w:t>machines</w:t>
      </w:r>
      <w:r>
        <w:rPr>
          <w:rFonts w:ascii="Verdana" w:hAnsi="Verdana"/>
          <w:szCs w:val="22"/>
        </w:rPr>
        <w:t xml:space="preserve"> as a pilot project </w:t>
      </w:r>
    </w:p>
    <w:p w14:paraId="09B7DDD4" w14:textId="77777777" w:rsidR="001951AA" w:rsidRDefault="001951AA" w:rsidP="001951AA">
      <w:pPr>
        <w:pStyle w:val="BodyText"/>
        <w:spacing w:before="0" w:after="0"/>
        <w:rPr>
          <w:rFonts w:ascii="Verdana" w:hAnsi="Verdana"/>
          <w:szCs w:val="22"/>
        </w:rPr>
      </w:pPr>
      <w:r>
        <w:rPr>
          <w:rFonts w:ascii="Verdana" w:hAnsi="Verdana"/>
          <w:szCs w:val="22"/>
        </w:rPr>
        <w:t>Transportation vehicle</w:t>
      </w:r>
    </w:p>
    <w:p w14:paraId="6DC5B6B3" w14:textId="77777777" w:rsidR="00B07080" w:rsidRDefault="00B07080" w:rsidP="001951AA">
      <w:pPr>
        <w:pStyle w:val="BodyText"/>
        <w:spacing w:before="0" w:after="0"/>
        <w:rPr>
          <w:rFonts w:ascii="Verdana" w:hAnsi="Verdana" w:hint="eastAsia"/>
          <w:szCs w:val="22"/>
          <w:lang w:eastAsia="zh-CN"/>
        </w:rPr>
      </w:pPr>
      <w:r>
        <w:rPr>
          <w:rFonts w:ascii="Verdana" w:hAnsi="Verdana" w:hint="eastAsia"/>
          <w:szCs w:val="22"/>
          <w:lang w:eastAsia="zh-CN"/>
        </w:rPr>
        <w:t>L</w:t>
      </w:r>
      <w:r>
        <w:rPr>
          <w:rFonts w:ascii="Verdana" w:hAnsi="Verdana"/>
          <w:szCs w:val="22"/>
          <w:lang w:eastAsia="zh-CN"/>
        </w:rPr>
        <w:t>oading product vehicle</w:t>
      </w:r>
    </w:p>
    <w:p w14:paraId="54FEE311" w14:textId="77777777" w:rsidR="001F622B" w:rsidRDefault="001951AA" w:rsidP="001951AA">
      <w:pPr>
        <w:pStyle w:val="BodyText"/>
        <w:spacing w:before="0" w:after="0"/>
        <w:rPr>
          <w:rFonts w:ascii="Verdana" w:hAnsi="Verdana"/>
          <w:szCs w:val="22"/>
        </w:rPr>
      </w:pPr>
      <w:r>
        <w:rPr>
          <w:rFonts w:ascii="Verdana" w:hAnsi="Verdana"/>
          <w:szCs w:val="22"/>
        </w:rPr>
        <w:t>Extra parts for replacement or repairs</w:t>
      </w:r>
    </w:p>
    <w:p w14:paraId="5159EEB2" w14:textId="77777777" w:rsidR="001951AA" w:rsidRDefault="001951AA" w:rsidP="001951AA">
      <w:pPr>
        <w:pStyle w:val="BodyText"/>
        <w:spacing w:before="0" w:after="0"/>
        <w:rPr>
          <w:rFonts w:ascii="Verdana" w:hAnsi="Verdana"/>
          <w:szCs w:val="22"/>
        </w:rPr>
      </w:pPr>
      <w:r>
        <w:rPr>
          <w:rFonts w:ascii="Verdana" w:hAnsi="Verdana"/>
          <w:szCs w:val="22"/>
        </w:rPr>
        <w:t>Power supplies and secure machine</w:t>
      </w:r>
    </w:p>
    <w:p w14:paraId="0227159C" w14:textId="77777777" w:rsidR="001951AA" w:rsidRDefault="001951AA" w:rsidP="001951AA">
      <w:pPr>
        <w:pStyle w:val="BodyText"/>
        <w:spacing w:before="0" w:after="0"/>
        <w:rPr>
          <w:rFonts w:ascii="Verdana" w:hAnsi="Verdana"/>
          <w:szCs w:val="22"/>
        </w:rPr>
      </w:pPr>
    </w:p>
    <w:p w14:paraId="3074A736" w14:textId="77777777" w:rsidR="001F622B" w:rsidRPr="000F6113" w:rsidRDefault="001F622B" w:rsidP="00B21510">
      <w:pPr>
        <w:pStyle w:val="BodyText"/>
        <w:spacing w:before="0" w:after="0"/>
        <w:ind w:left="0"/>
        <w:rPr>
          <w:rFonts w:ascii="Verdana" w:hAnsi="Verdana"/>
          <w:szCs w:val="22"/>
        </w:rPr>
      </w:pPr>
    </w:p>
    <w:p w14:paraId="063F9C8A" w14:textId="77777777" w:rsidR="00B21510" w:rsidRPr="000F6113" w:rsidRDefault="00B21510" w:rsidP="00B21510">
      <w:pPr>
        <w:pStyle w:val="BodyText"/>
        <w:spacing w:before="0" w:after="0"/>
        <w:rPr>
          <w:rFonts w:ascii="Verdana" w:hAnsi="Verdana"/>
          <w:b/>
          <w:szCs w:val="22"/>
          <w:u w:val="single"/>
        </w:rPr>
      </w:pPr>
      <w:r w:rsidRPr="000F6113">
        <w:rPr>
          <w:rFonts w:ascii="Verdana" w:hAnsi="Verdana"/>
          <w:b/>
          <w:szCs w:val="22"/>
          <w:u w:val="single"/>
        </w:rPr>
        <w:t>Technology Requirements</w:t>
      </w:r>
    </w:p>
    <w:p w14:paraId="5164FD0C" w14:textId="77777777" w:rsidR="00C11443" w:rsidRDefault="001951AA" w:rsidP="00C11443">
      <w:pPr>
        <w:pStyle w:val="BodyText"/>
        <w:spacing w:before="0" w:after="0"/>
        <w:rPr>
          <w:rFonts w:ascii="Verdana" w:hAnsi="Verdana"/>
          <w:szCs w:val="22"/>
        </w:rPr>
      </w:pPr>
      <w:r>
        <w:rPr>
          <w:rFonts w:ascii="Verdana" w:hAnsi="Verdana"/>
          <w:szCs w:val="22"/>
        </w:rPr>
        <w:t xml:space="preserve">Access to machine 24/7 via internal system or connect to </w:t>
      </w:r>
      <w:r w:rsidR="00C11443">
        <w:rPr>
          <w:rFonts w:ascii="Verdana" w:hAnsi="Verdana"/>
          <w:szCs w:val="22"/>
        </w:rPr>
        <w:t>existing Wi-Fi system</w:t>
      </w:r>
    </w:p>
    <w:p w14:paraId="2A4CA7ED" w14:textId="77777777" w:rsidR="00C11443" w:rsidRDefault="00C11443" w:rsidP="001951AA">
      <w:pPr>
        <w:pStyle w:val="BodyText"/>
        <w:spacing w:before="0" w:after="0"/>
        <w:ind w:left="0"/>
        <w:rPr>
          <w:rFonts w:ascii="Verdana" w:hAnsi="Verdana"/>
          <w:szCs w:val="22"/>
        </w:rPr>
      </w:pPr>
      <w:r>
        <w:rPr>
          <w:rFonts w:ascii="Verdana" w:hAnsi="Verdana"/>
          <w:szCs w:val="22"/>
        </w:rPr>
        <w:tab/>
        <w:t>Software programming required</w:t>
      </w:r>
    </w:p>
    <w:p w14:paraId="59D2FE85" w14:textId="77777777" w:rsidR="00C11443" w:rsidRDefault="00C11443" w:rsidP="001951AA">
      <w:pPr>
        <w:pStyle w:val="BodyText"/>
        <w:spacing w:before="0" w:after="0"/>
        <w:ind w:left="0"/>
        <w:rPr>
          <w:rFonts w:ascii="Verdana" w:hAnsi="Verdana"/>
          <w:szCs w:val="22"/>
        </w:rPr>
      </w:pPr>
      <w:r>
        <w:rPr>
          <w:rFonts w:ascii="Verdana" w:hAnsi="Verdana"/>
          <w:szCs w:val="22"/>
        </w:rPr>
        <w:tab/>
        <w:t>Hardware programming required</w:t>
      </w:r>
    </w:p>
    <w:p w14:paraId="0E7B22D7" w14:textId="77777777" w:rsidR="001951AA" w:rsidRDefault="00C11443" w:rsidP="001951AA">
      <w:pPr>
        <w:pStyle w:val="BodyText"/>
        <w:spacing w:before="0" w:after="0"/>
        <w:ind w:left="0"/>
        <w:rPr>
          <w:rFonts w:ascii="Verdana" w:hAnsi="Verdana"/>
          <w:szCs w:val="22"/>
        </w:rPr>
      </w:pPr>
      <w:r>
        <w:rPr>
          <w:rFonts w:ascii="Verdana" w:hAnsi="Verdana"/>
          <w:szCs w:val="22"/>
        </w:rPr>
        <w:tab/>
      </w:r>
      <w:r w:rsidR="001951AA">
        <w:rPr>
          <w:rFonts w:ascii="Verdana" w:hAnsi="Verdana"/>
          <w:szCs w:val="22"/>
        </w:rPr>
        <w:t xml:space="preserve"> </w:t>
      </w:r>
    </w:p>
    <w:p w14:paraId="24F44283" w14:textId="77777777" w:rsidR="001F622B" w:rsidRPr="000F6113" w:rsidRDefault="001F622B" w:rsidP="00B21510">
      <w:pPr>
        <w:pStyle w:val="BodyText"/>
        <w:spacing w:before="0" w:after="0"/>
        <w:rPr>
          <w:rFonts w:ascii="Verdana" w:hAnsi="Verdana"/>
          <w:szCs w:val="22"/>
        </w:rPr>
      </w:pPr>
    </w:p>
    <w:p w14:paraId="49A85C1A" w14:textId="77777777" w:rsidR="00B21510" w:rsidRPr="000F6113" w:rsidRDefault="00B21510" w:rsidP="00B21510">
      <w:pPr>
        <w:pStyle w:val="BodyText"/>
        <w:spacing w:before="0" w:after="0"/>
        <w:rPr>
          <w:rFonts w:ascii="Verdana" w:hAnsi="Verdana"/>
          <w:b/>
          <w:szCs w:val="22"/>
          <w:u w:val="single"/>
        </w:rPr>
      </w:pPr>
      <w:r w:rsidRPr="000F6113">
        <w:rPr>
          <w:rFonts w:ascii="Verdana" w:hAnsi="Verdana"/>
          <w:b/>
          <w:szCs w:val="22"/>
          <w:u w:val="single"/>
        </w:rPr>
        <w:t>Research and Development</w:t>
      </w:r>
    </w:p>
    <w:p w14:paraId="5AE23A58" w14:textId="77777777" w:rsidR="00B21510" w:rsidRDefault="00C11443" w:rsidP="00B21510">
      <w:pPr>
        <w:pStyle w:val="BodyText"/>
        <w:spacing w:before="0" w:after="0"/>
        <w:rPr>
          <w:rFonts w:ascii="Verdana" w:hAnsi="Verdana"/>
          <w:szCs w:val="22"/>
        </w:rPr>
      </w:pPr>
      <w:r>
        <w:rPr>
          <w:rFonts w:ascii="Verdana" w:hAnsi="Verdana"/>
          <w:szCs w:val="22"/>
        </w:rPr>
        <w:t xml:space="preserve">AVMS will continue with </w:t>
      </w:r>
      <w:r w:rsidR="00CD0499">
        <w:rPr>
          <w:rFonts w:ascii="Verdana" w:hAnsi="Verdana"/>
          <w:szCs w:val="22"/>
        </w:rPr>
        <w:t xml:space="preserve">ongoing research and development of the </w:t>
      </w:r>
      <w:r>
        <w:rPr>
          <w:rFonts w:ascii="Verdana" w:hAnsi="Verdana"/>
          <w:szCs w:val="22"/>
        </w:rPr>
        <w:t xml:space="preserve">business model, to simplify and give additional services to vendor, by providing data and attract different investors to help rapidly expand the operation of the business </w:t>
      </w:r>
    </w:p>
    <w:p w14:paraId="33E52733" w14:textId="77777777" w:rsidR="001F622B" w:rsidRDefault="001F622B" w:rsidP="00B21510">
      <w:pPr>
        <w:pStyle w:val="BodyText"/>
        <w:spacing w:before="0" w:after="0"/>
        <w:rPr>
          <w:rFonts w:ascii="Verdana" w:hAnsi="Verdana"/>
          <w:szCs w:val="22"/>
        </w:rPr>
      </w:pPr>
    </w:p>
    <w:p w14:paraId="791D9236" w14:textId="77777777" w:rsidR="001F622B" w:rsidRPr="000F6113" w:rsidRDefault="001F622B" w:rsidP="00B21510">
      <w:pPr>
        <w:pStyle w:val="BodyText"/>
        <w:spacing w:before="0" w:after="0"/>
        <w:rPr>
          <w:rFonts w:ascii="Verdana" w:hAnsi="Verdana"/>
          <w:szCs w:val="22"/>
        </w:rPr>
      </w:pPr>
    </w:p>
    <w:p w14:paraId="7E7F14C7" w14:textId="77777777" w:rsidR="00B21510" w:rsidRPr="000F6113" w:rsidRDefault="00B21510" w:rsidP="00B21510">
      <w:pPr>
        <w:pStyle w:val="BodyText"/>
        <w:spacing w:before="0" w:after="0"/>
        <w:rPr>
          <w:rFonts w:ascii="Verdana" w:hAnsi="Verdana"/>
          <w:b/>
          <w:szCs w:val="22"/>
          <w:u w:val="single"/>
        </w:rPr>
      </w:pPr>
      <w:r w:rsidRPr="000F6113">
        <w:rPr>
          <w:rFonts w:ascii="Verdana" w:hAnsi="Verdana"/>
          <w:b/>
          <w:szCs w:val="22"/>
          <w:u w:val="single"/>
        </w:rPr>
        <w:t>Quality Control</w:t>
      </w:r>
    </w:p>
    <w:p w14:paraId="6C4D1D89" w14:textId="77777777" w:rsidR="00B21510" w:rsidRDefault="00C11443" w:rsidP="00B21510">
      <w:pPr>
        <w:pStyle w:val="BodyText"/>
        <w:spacing w:before="0" w:after="0"/>
        <w:rPr>
          <w:rFonts w:ascii="Verdana" w:hAnsi="Verdana"/>
          <w:szCs w:val="22"/>
        </w:rPr>
      </w:pPr>
      <w:r>
        <w:rPr>
          <w:rFonts w:ascii="Verdana" w:hAnsi="Verdana"/>
          <w:szCs w:val="22"/>
        </w:rPr>
        <w:t>AVMS will control the environment for the placement of the product and ensuring it meets all necessary standards</w:t>
      </w:r>
    </w:p>
    <w:p w14:paraId="65730BBA" w14:textId="77777777" w:rsidR="00C11443" w:rsidRDefault="00C11443" w:rsidP="00B21510">
      <w:pPr>
        <w:pStyle w:val="BodyText"/>
        <w:spacing w:before="0" w:after="0"/>
        <w:rPr>
          <w:rFonts w:ascii="Verdana" w:hAnsi="Verdana"/>
          <w:szCs w:val="22"/>
        </w:rPr>
      </w:pPr>
      <w:r>
        <w:rPr>
          <w:rFonts w:ascii="Verdana" w:hAnsi="Verdana"/>
          <w:szCs w:val="22"/>
        </w:rPr>
        <w:t xml:space="preserve">AVMS will also ensure that customer receives correct product, as it will have internal sensors to verify all necessary dispense of the product </w:t>
      </w:r>
    </w:p>
    <w:p w14:paraId="0995BB43" w14:textId="77777777" w:rsidR="001F622B" w:rsidRDefault="00C11443" w:rsidP="00B21510">
      <w:pPr>
        <w:pStyle w:val="BodyText"/>
        <w:spacing w:before="0" w:after="0"/>
        <w:rPr>
          <w:rFonts w:ascii="Verdana" w:hAnsi="Verdana"/>
          <w:szCs w:val="22"/>
        </w:rPr>
      </w:pPr>
      <w:r>
        <w:rPr>
          <w:rFonts w:ascii="Verdana" w:hAnsi="Verdana"/>
          <w:szCs w:val="22"/>
        </w:rPr>
        <w:t xml:space="preserve">Local vendor is responsible for the quality of product, however in-order to ensure future customer satisfactory, AVMS will only work with quality local provider  </w:t>
      </w:r>
    </w:p>
    <w:p w14:paraId="503DA0E7" w14:textId="77777777" w:rsidR="001F622B" w:rsidRPr="000F6113" w:rsidRDefault="001F622B" w:rsidP="00B21510">
      <w:pPr>
        <w:pStyle w:val="BodyText"/>
        <w:spacing w:before="0" w:after="0"/>
        <w:rPr>
          <w:rFonts w:ascii="Verdana" w:hAnsi="Verdana"/>
          <w:szCs w:val="22"/>
        </w:rPr>
      </w:pPr>
    </w:p>
    <w:p w14:paraId="67529429" w14:textId="77777777" w:rsidR="00B21510" w:rsidRPr="000F6113" w:rsidRDefault="00B21510" w:rsidP="00B21510">
      <w:pPr>
        <w:pStyle w:val="BodyText"/>
        <w:spacing w:before="0" w:after="0"/>
        <w:rPr>
          <w:rFonts w:ascii="Verdana" w:hAnsi="Verdana"/>
          <w:b/>
          <w:szCs w:val="22"/>
          <w:u w:val="single"/>
        </w:rPr>
      </w:pPr>
      <w:r w:rsidRPr="000F6113">
        <w:rPr>
          <w:rFonts w:ascii="Verdana" w:hAnsi="Verdana"/>
          <w:b/>
          <w:szCs w:val="22"/>
          <w:u w:val="single"/>
        </w:rPr>
        <w:t>Regulations and Insurance Requirements</w:t>
      </w:r>
    </w:p>
    <w:p w14:paraId="660AC55B" w14:textId="77777777" w:rsidR="001F622B" w:rsidRDefault="00CD0499" w:rsidP="00B21510">
      <w:pPr>
        <w:pStyle w:val="BodyText"/>
        <w:spacing w:before="0" w:after="0"/>
        <w:rPr>
          <w:rFonts w:ascii="Verdana" w:hAnsi="Verdana"/>
          <w:szCs w:val="22"/>
        </w:rPr>
      </w:pPr>
      <w:r>
        <w:rPr>
          <w:rFonts w:ascii="Verdana" w:hAnsi="Verdana"/>
          <w:szCs w:val="22"/>
        </w:rPr>
        <w:t xml:space="preserve">As with all </w:t>
      </w:r>
      <w:r w:rsidR="00C11443">
        <w:rPr>
          <w:rFonts w:ascii="Verdana" w:hAnsi="Verdana"/>
          <w:szCs w:val="22"/>
        </w:rPr>
        <w:t>Vending Machine business, AVMS</w:t>
      </w:r>
      <w:r>
        <w:rPr>
          <w:rFonts w:ascii="Verdana" w:hAnsi="Verdana"/>
          <w:szCs w:val="22"/>
        </w:rPr>
        <w:t xml:space="preserve"> will adhere to all regulatory policies enforced by</w:t>
      </w:r>
      <w:r w:rsidR="00C11443">
        <w:rPr>
          <w:rFonts w:ascii="Verdana" w:hAnsi="Verdana"/>
          <w:szCs w:val="22"/>
        </w:rPr>
        <w:t xml:space="preserve"> Toronto Public Health, Product Inspection</w:t>
      </w:r>
      <w:r>
        <w:rPr>
          <w:rFonts w:ascii="Verdana" w:hAnsi="Verdana"/>
          <w:szCs w:val="22"/>
        </w:rPr>
        <w:t xml:space="preserve">, and Fire Safety Inspectors. </w:t>
      </w:r>
      <w:r w:rsidR="00C11443">
        <w:rPr>
          <w:rFonts w:ascii="Verdana" w:hAnsi="Verdana"/>
          <w:szCs w:val="22"/>
        </w:rPr>
        <w:t>Lastly, general product</w:t>
      </w:r>
      <w:r>
        <w:rPr>
          <w:rFonts w:ascii="Verdana" w:hAnsi="Verdana"/>
          <w:szCs w:val="22"/>
        </w:rPr>
        <w:t xml:space="preserve"> insurance</w:t>
      </w:r>
      <w:r w:rsidR="00C11443">
        <w:rPr>
          <w:rFonts w:ascii="Verdana" w:hAnsi="Verdana"/>
          <w:szCs w:val="22"/>
        </w:rPr>
        <w:t xml:space="preserve"> and liability insurance</w:t>
      </w:r>
      <w:r>
        <w:rPr>
          <w:rFonts w:ascii="Verdana" w:hAnsi="Verdana"/>
          <w:szCs w:val="22"/>
        </w:rPr>
        <w:t xml:space="preserve"> will be purchased in order to be fully covered for any future problems.</w:t>
      </w:r>
    </w:p>
    <w:p w14:paraId="46421371" w14:textId="77777777" w:rsidR="00940E8A" w:rsidRDefault="00940E8A" w:rsidP="00B21510">
      <w:pPr>
        <w:pStyle w:val="BodyText"/>
        <w:spacing w:before="0" w:after="0"/>
        <w:rPr>
          <w:rFonts w:ascii="Verdana" w:hAnsi="Verdana"/>
          <w:szCs w:val="22"/>
        </w:rPr>
      </w:pPr>
    </w:p>
    <w:p w14:paraId="6FF0B8A7" w14:textId="77777777" w:rsidR="00B21510" w:rsidRPr="000F6113" w:rsidRDefault="00B21510" w:rsidP="00B21510">
      <w:pPr>
        <w:pStyle w:val="BodyText"/>
        <w:spacing w:before="0" w:after="0"/>
        <w:rPr>
          <w:rFonts w:ascii="Verdana" w:hAnsi="Verdana"/>
          <w:b/>
          <w:szCs w:val="22"/>
          <w:u w:val="single"/>
        </w:rPr>
      </w:pPr>
      <w:r w:rsidRPr="000F6113">
        <w:rPr>
          <w:rFonts w:ascii="Verdana" w:hAnsi="Verdana"/>
          <w:b/>
          <w:szCs w:val="22"/>
          <w:u w:val="single"/>
        </w:rPr>
        <w:t>Environmental Considerations</w:t>
      </w:r>
    </w:p>
    <w:p w14:paraId="00E8E05F" w14:textId="77777777" w:rsidR="00B21510" w:rsidRPr="000F6113" w:rsidRDefault="00B21510" w:rsidP="00B21510">
      <w:pPr>
        <w:ind w:left="720"/>
        <w:rPr>
          <w:rFonts w:ascii="Verdana" w:hAnsi="Verdana"/>
          <w:sz w:val="22"/>
          <w:szCs w:val="22"/>
        </w:rPr>
      </w:pPr>
      <w:r w:rsidRPr="000F6113">
        <w:rPr>
          <w:rFonts w:ascii="Verdana" w:hAnsi="Verdana"/>
          <w:sz w:val="22"/>
          <w:szCs w:val="22"/>
        </w:rPr>
        <w:t xml:space="preserve">The </w:t>
      </w:r>
      <w:r w:rsidR="00061302">
        <w:rPr>
          <w:rFonts w:ascii="Verdana" w:hAnsi="Verdana"/>
          <w:sz w:val="22"/>
          <w:szCs w:val="22"/>
        </w:rPr>
        <w:t>business</w:t>
      </w:r>
      <w:r w:rsidR="00940E8A">
        <w:rPr>
          <w:rFonts w:ascii="Verdana" w:hAnsi="Verdana"/>
          <w:sz w:val="22"/>
          <w:szCs w:val="22"/>
        </w:rPr>
        <w:t xml:space="preserve"> will provide environmentally friendly product containers to insure product can be recycled to minimize damage to the existing environment</w:t>
      </w:r>
      <w:r w:rsidRPr="000F6113">
        <w:rPr>
          <w:rFonts w:ascii="Verdana" w:hAnsi="Verdana"/>
          <w:sz w:val="22"/>
          <w:szCs w:val="22"/>
        </w:rPr>
        <w:t>.</w:t>
      </w:r>
    </w:p>
    <w:p w14:paraId="00F4602D" w14:textId="77777777" w:rsidR="001F622B" w:rsidRPr="000F6113" w:rsidRDefault="001F622B" w:rsidP="00B21510">
      <w:pPr>
        <w:pStyle w:val="BodyText"/>
        <w:spacing w:before="0" w:after="0"/>
        <w:ind w:left="0"/>
        <w:rPr>
          <w:rFonts w:ascii="Verdana" w:hAnsi="Verdana"/>
          <w:szCs w:val="22"/>
        </w:rPr>
      </w:pPr>
    </w:p>
    <w:p w14:paraId="3A1A52A6" w14:textId="77777777" w:rsidR="00B21510" w:rsidRPr="004F1F7B" w:rsidRDefault="00B21510" w:rsidP="00B21510">
      <w:pPr>
        <w:pStyle w:val="Heading1"/>
        <w:rPr>
          <w:color w:val="403152"/>
        </w:rPr>
      </w:pPr>
      <w:bookmarkStart w:id="34" w:name="_Ref303626903"/>
      <w:bookmarkEnd w:id="32"/>
      <w:bookmarkEnd w:id="33"/>
      <w:r w:rsidRPr="004F1F7B">
        <w:rPr>
          <w:color w:val="403152"/>
        </w:rPr>
        <w:lastRenderedPageBreak/>
        <w:t>5.0 – Human Resources</w:t>
      </w:r>
    </w:p>
    <w:p w14:paraId="1EE18767" w14:textId="77777777" w:rsidR="00B21510" w:rsidRPr="0029175A" w:rsidRDefault="00B21510" w:rsidP="00B21510">
      <w:pPr>
        <w:pStyle w:val="aaa"/>
        <w:spacing w:after="0"/>
        <w:ind w:left="720"/>
        <w:rPr>
          <w:rFonts w:ascii="Verdana" w:hAnsi="Verdana" w:cs="Arial"/>
          <w:b/>
          <w:sz w:val="22"/>
          <w:szCs w:val="22"/>
          <w:u w:val="single"/>
          <w:lang w:val="en-CA"/>
        </w:rPr>
      </w:pPr>
      <w:r w:rsidRPr="0029175A">
        <w:rPr>
          <w:rFonts w:ascii="Verdana" w:hAnsi="Verdana" w:cs="Arial"/>
          <w:b/>
          <w:sz w:val="22"/>
          <w:szCs w:val="22"/>
          <w:u w:val="single"/>
          <w:lang w:val="en-CA"/>
        </w:rPr>
        <w:t>Operating Hours</w:t>
      </w:r>
    </w:p>
    <w:p w14:paraId="4D144486" w14:textId="77777777" w:rsidR="00940E8A" w:rsidRDefault="00940E8A" w:rsidP="00940E8A">
      <w:pPr>
        <w:pStyle w:val="ListParagraph"/>
        <w:shd w:val="clear" w:color="auto" w:fill="FFFFFF"/>
        <w:contextualSpacing/>
        <w:rPr>
          <w:rFonts w:ascii="Verdana" w:hAnsi="Verdana" w:cs="Arial"/>
          <w:color w:val="000000"/>
          <w:sz w:val="22"/>
          <w:szCs w:val="22"/>
        </w:rPr>
      </w:pPr>
      <w:r>
        <w:rPr>
          <w:rFonts w:ascii="Verdana" w:hAnsi="Verdana" w:cs="Arial"/>
          <w:color w:val="000000"/>
          <w:sz w:val="22"/>
          <w:szCs w:val="22"/>
        </w:rPr>
        <w:t>AVMS</w:t>
      </w:r>
      <w:r w:rsidR="00061302">
        <w:rPr>
          <w:rFonts w:ascii="Verdana" w:hAnsi="Verdana" w:cs="Arial"/>
          <w:color w:val="000000"/>
          <w:sz w:val="22"/>
          <w:szCs w:val="22"/>
        </w:rPr>
        <w:t xml:space="preserve"> </w:t>
      </w:r>
      <w:r>
        <w:rPr>
          <w:rFonts w:ascii="Verdana" w:hAnsi="Verdana" w:cs="Arial"/>
          <w:color w:val="000000"/>
          <w:sz w:val="22"/>
          <w:szCs w:val="22"/>
        </w:rPr>
        <w:t>as an automated service can be operated 24/7, however due to constrains of business, securing location that can give access 24/7 will be top</w:t>
      </w:r>
    </w:p>
    <w:p w14:paraId="1D9594CF" w14:textId="77777777" w:rsidR="00D921AD" w:rsidRPr="00D921AD" w:rsidRDefault="00940E8A" w:rsidP="00940E8A">
      <w:pPr>
        <w:pStyle w:val="ListParagraph"/>
        <w:shd w:val="clear" w:color="auto" w:fill="FFFFFF"/>
        <w:contextualSpacing/>
        <w:rPr>
          <w:rFonts w:ascii="Verdana" w:hAnsi="Verdana" w:cs="Arial"/>
          <w:color w:val="000000"/>
          <w:sz w:val="22"/>
          <w:szCs w:val="22"/>
        </w:rPr>
      </w:pPr>
      <w:r>
        <w:rPr>
          <w:rFonts w:ascii="Verdana" w:hAnsi="Verdana" w:cs="Arial"/>
          <w:color w:val="000000"/>
          <w:sz w:val="22"/>
          <w:szCs w:val="22"/>
        </w:rPr>
        <w:t xml:space="preserve">priority. Thus locating business or shopping center that can provide access will greatly ensure the success of the business   </w:t>
      </w:r>
    </w:p>
    <w:p w14:paraId="0E7A91A9" w14:textId="77777777" w:rsidR="001F622B" w:rsidRDefault="001F622B" w:rsidP="00D921AD">
      <w:pPr>
        <w:pStyle w:val="aaa"/>
        <w:spacing w:after="0"/>
        <w:rPr>
          <w:rFonts w:ascii="Verdana" w:hAnsi="Verdana" w:cs="Arial"/>
          <w:sz w:val="22"/>
          <w:szCs w:val="22"/>
          <w:lang w:val="en-CA"/>
        </w:rPr>
      </w:pPr>
    </w:p>
    <w:p w14:paraId="0F32A650" w14:textId="77777777" w:rsidR="001F622B" w:rsidRPr="0029175A" w:rsidRDefault="001F622B" w:rsidP="00B21510">
      <w:pPr>
        <w:pStyle w:val="aaa"/>
        <w:spacing w:after="0"/>
        <w:rPr>
          <w:rFonts w:ascii="Verdana" w:hAnsi="Verdana" w:cs="Arial"/>
          <w:sz w:val="22"/>
          <w:szCs w:val="22"/>
          <w:lang w:val="en-CA"/>
        </w:rPr>
      </w:pPr>
    </w:p>
    <w:p w14:paraId="2522FB18" w14:textId="77777777" w:rsidR="00B21510" w:rsidRPr="0029175A" w:rsidRDefault="00D921AD" w:rsidP="00B21510">
      <w:pPr>
        <w:pStyle w:val="aaa"/>
        <w:spacing w:after="0"/>
        <w:ind w:left="720"/>
        <w:rPr>
          <w:rFonts w:ascii="Verdana" w:hAnsi="Verdana" w:cs="Arial"/>
          <w:b/>
          <w:sz w:val="22"/>
          <w:szCs w:val="22"/>
          <w:u w:val="single"/>
          <w:lang w:val="en-CA"/>
        </w:rPr>
      </w:pPr>
      <w:r>
        <w:rPr>
          <w:rFonts w:ascii="Verdana" w:hAnsi="Verdana" w:cs="Arial"/>
          <w:b/>
          <w:sz w:val="22"/>
          <w:szCs w:val="22"/>
          <w:u w:val="single"/>
          <w:lang w:val="en-CA"/>
        </w:rPr>
        <w:t>Staffing Requirements</w:t>
      </w:r>
    </w:p>
    <w:p w14:paraId="4A078BC1" w14:textId="77777777" w:rsidR="00924F99" w:rsidRDefault="00924F99" w:rsidP="001E3A0E">
      <w:pPr>
        <w:pStyle w:val="ListParagraph"/>
        <w:shd w:val="clear" w:color="auto" w:fill="FFFFFF"/>
        <w:contextualSpacing/>
        <w:rPr>
          <w:rFonts w:ascii="Verdana" w:hAnsi="Verdana" w:cs="Arial"/>
          <w:color w:val="000000"/>
          <w:sz w:val="22"/>
          <w:szCs w:val="22"/>
        </w:rPr>
      </w:pPr>
      <w:r>
        <w:rPr>
          <w:rFonts w:ascii="Verdana" w:hAnsi="Verdana" w:cs="Arial"/>
          <w:color w:val="000000"/>
          <w:sz w:val="22"/>
          <w:szCs w:val="22"/>
        </w:rPr>
        <w:t>The business will have the following staffing requirements:</w:t>
      </w:r>
    </w:p>
    <w:p w14:paraId="1E894242" w14:textId="77777777" w:rsidR="00940E8A" w:rsidRDefault="00940E8A" w:rsidP="00924F99">
      <w:pPr>
        <w:pStyle w:val="ListParagraph"/>
        <w:numPr>
          <w:ilvl w:val="1"/>
          <w:numId w:val="18"/>
        </w:numPr>
        <w:shd w:val="clear" w:color="auto" w:fill="FFFFFF"/>
        <w:contextualSpacing/>
        <w:rPr>
          <w:rFonts w:ascii="Verdana" w:hAnsi="Verdana" w:cs="Arial"/>
          <w:color w:val="000000"/>
          <w:sz w:val="22"/>
          <w:szCs w:val="22"/>
        </w:rPr>
      </w:pPr>
      <w:r>
        <w:rPr>
          <w:rFonts w:ascii="Verdana" w:hAnsi="Verdana" w:cs="Arial"/>
          <w:color w:val="000000"/>
          <w:sz w:val="22"/>
          <w:szCs w:val="22"/>
        </w:rPr>
        <w:t>Business operation team, that will focus on locate suitable local vendor or distributor</w:t>
      </w:r>
    </w:p>
    <w:p w14:paraId="12BF9AF9" w14:textId="77777777" w:rsidR="00940E8A" w:rsidRDefault="00940E8A" w:rsidP="00940E8A">
      <w:pPr>
        <w:pStyle w:val="ListParagraph"/>
        <w:shd w:val="clear" w:color="auto" w:fill="FFFFFF"/>
        <w:ind w:left="1440"/>
        <w:contextualSpacing/>
        <w:rPr>
          <w:rFonts w:ascii="Verdana" w:hAnsi="Verdana" w:cs="Arial"/>
          <w:color w:val="000000"/>
          <w:sz w:val="22"/>
          <w:szCs w:val="22"/>
        </w:rPr>
      </w:pPr>
      <w:r>
        <w:rPr>
          <w:rFonts w:ascii="Verdana" w:hAnsi="Verdana" w:cs="Arial"/>
          <w:color w:val="000000"/>
          <w:sz w:val="22"/>
          <w:szCs w:val="22"/>
        </w:rPr>
        <w:t>Distribution centre and delivery team that will focus on transportation of product and loading of product</w:t>
      </w:r>
    </w:p>
    <w:p w14:paraId="5BA8F063" w14:textId="77777777" w:rsidR="008D5167" w:rsidRDefault="008D5167" w:rsidP="00940E8A">
      <w:pPr>
        <w:pStyle w:val="ListParagraph"/>
        <w:shd w:val="clear" w:color="auto" w:fill="FFFFFF"/>
        <w:ind w:left="1440"/>
        <w:contextualSpacing/>
        <w:rPr>
          <w:rFonts w:ascii="Verdana" w:hAnsi="Verdana" w:cs="Arial"/>
          <w:color w:val="000000"/>
          <w:sz w:val="22"/>
          <w:szCs w:val="22"/>
        </w:rPr>
      </w:pPr>
      <w:r>
        <w:rPr>
          <w:rFonts w:ascii="Verdana" w:hAnsi="Verdana" w:cs="Arial"/>
          <w:color w:val="000000"/>
          <w:sz w:val="22"/>
          <w:szCs w:val="22"/>
        </w:rPr>
        <w:t>Technical team to deal with software &amp; hardware related issue concerning the vending machine and operation system</w:t>
      </w:r>
    </w:p>
    <w:p w14:paraId="7B1AED10" w14:textId="77777777" w:rsidR="00D921AD" w:rsidRPr="00D921AD" w:rsidRDefault="00940E8A" w:rsidP="00940E8A">
      <w:pPr>
        <w:pStyle w:val="ListParagraph"/>
        <w:shd w:val="clear" w:color="auto" w:fill="FFFFFF"/>
        <w:ind w:left="1440"/>
        <w:contextualSpacing/>
        <w:rPr>
          <w:rFonts w:ascii="Verdana" w:hAnsi="Verdana" w:cs="Arial"/>
          <w:color w:val="000000"/>
          <w:sz w:val="22"/>
          <w:szCs w:val="22"/>
        </w:rPr>
      </w:pPr>
      <w:r>
        <w:rPr>
          <w:rFonts w:ascii="Verdana" w:hAnsi="Verdana" w:cs="Arial"/>
          <w:color w:val="000000"/>
          <w:sz w:val="22"/>
          <w:szCs w:val="22"/>
        </w:rPr>
        <w:t xml:space="preserve">  </w:t>
      </w:r>
    </w:p>
    <w:p w14:paraId="53057C9E" w14:textId="77777777" w:rsidR="00D921AD" w:rsidRPr="00D921AD" w:rsidRDefault="00D921AD" w:rsidP="00924F99">
      <w:pPr>
        <w:pStyle w:val="ListParagraph"/>
        <w:numPr>
          <w:ilvl w:val="1"/>
          <w:numId w:val="18"/>
        </w:numPr>
        <w:shd w:val="clear" w:color="auto" w:fill="FFFFFF"/>
        <w:contextualSpacing/>
        <w:rPr>
          <w:rFonts w:ascii="Verdana" w:hAnsi="Verdana" w:cs="Arial"/>
          <w:color w:val="000000"/>
          <w:sz w:val="22"/>
          <w:szCs w:val="22"/>
        </w:rPr>
      </w:pPr>
      <w:r w:rsidRPr="00D921AD">
        <w:rPr>
          <w:rFonts w:ascii="Verdana" w:hAnsi="Verdana" w:cs="Arial"/>
          <w:color w:val="000000"/>
          <w:sz w:val="22"/>
          <w:szCs w:val="22"/>
        </w:rPr>
        <w:t xml:space="preserve">Staffing </w:t>
      </w:r>
      <w:r w:rsidR="00924F99">
        <w:rPr>
          <w:rFonts w:ascii="Verdana" w:hAnsi="Verdana" w:cs="Arial"/>
          <w:color w:val="000000"/>
          <w:sz w:val="22"/>
          <w:szCs w:val="22"/>
        </w:rPr>
        <w:t>Characteristics</w:t>
      </w:r>
      <w:r w:rsidRPr="00D921AD">
        <w:rPr>
          <w:rFonts w:ascii="Verdana" w:hAnsi="Verdana" w:cs="Arial"/>
          <w:color w:val="000000"/>
          <w:sz w:val="22"/>
          <w:szCs w:val="22"/>
        </w:rPr>
        <w:t xml:space="preserve">: </w:t>
      </w:r>
      <w:r w:rsidR="008D5167">
        <w:rPr>
          <w:rFonts w:ascii="Verdana" w:hAnsi="Verdana" w:cs="Arial"/>
          <w:color w:val="000000"/>
          <w:sz w:val="22"/>
          <w:szCs w:val="22"/>
        </w:rPr>
        <w:t>Sales, operation</w:t>
      </w:r>
      <w:r w:rsidRPr="00D921AD">
        <w:rPr>
          <w:rFonts w:ascii="Verdana" w:hAnsi="Verdana" w:cs="Arial"/>
          <w:color w:val="000000"/>
          <w:sz w:val="22"/>
          <w:szCs w:val="22"/>
        </w:rPr>
        <w:t xml:space="preserve">, manager, </w:t>
      </w:r>
      <w:r w:rsidR="008D5167">
        <w:rPr>
          <w:rFonts w:ascii="Verdana" w:hAnsi="Verdana" w:cs="Arial"/>
          <w:color w:val="000000"/>
          <w:sz w:val="22"/>
          <w:szCs w:val="22"/>
        </w:rPr>
        <w:t xml:space="preserve">technical </w:t>
      </w:r>
      <w:r w:rsidRPr="00D921AD">
        <w:rPr>
          <w:rFonts w:ascii="Verdana" w:hAnsi="Verdana" w:cs="Arial"/>
          <w:color w:val="000000"/>
          <w:sz w:val="22"/>
          <w:szCs w:val="22"/>
        </w:rPr>
        <w:t>an</w:t>
      </w:r>
      <w:r w:rsidR="008D5167">
        <w:rPr>
          <w:rFonts w:ascii="Verdana" w:hAnsi="Verdana" w:cs="Arial"/>
          <w:color w:val="000000"/>
          <w:sz w:val="22"/>
          <w:szCs w:val="22"/>
        </w:rPr>
        <w:t xml:space="preserve">d event/marketing team must be passionate about the business </w:t>
      </w:r>
      <w:r w:rsidRPr="00D921AD">
        <w:rPr>
          <w:rFonts w:ascii="Verdana" w:hAnsi="Verdana" w:cs="Arial"/>
          <w:color w:val="000000"/>
          <w:sz w:val="22"/>
          <w:szCs w:val="22"/>
        </w:rPr>
        <w:t>and have a thorough knowledge of the topic</w:t>
      </w:r>
      <w:r w:rsidR="00924F99">
        <w:rPr>
          <w:rFonts w:ascii="Verdana" w:hAnsi="Verdana" w:cs="Arial"/>
          <w:color w:val="000000"/>
          <w:sz w:val="22"/>
          <w:szCs w:val="22"/>
        </w:rPr>
        <w:t xml:space="preserve">; this will be listed as an asset in job postings. </w:t>
      </w:r>
      <w:r w:rsidR="008D5167">
        <w:rPr>
          <w:rFonts w:ascii="Verdana" w:hAnsi="Verdana" w:cs="Arial"/>
          <w:color w:val="000000"/>
          <w:sz w:val="22"/>
          <w:szCs w:val="22"/>
        </w:rPr>
        <w:t>In addition to keeping good relationship with local vendors</w:t>
      </w:r>
      <w:r w:rsidRPr="00D921AD">
        <w:rPr>
          <w:rFonts w:ascii="Verdana" w:hAnsi="Verdana" w:cs="Arial"/>
          <w:color w:val="000000"/>
          <w:sz w:val="22"/>
          <w:szCs w:val="22"/>
        </w:rPr>
        <w:t xml:space="preserve">, </w:t>
      </w:r>
      <w:r w:rsidR="00924F99">
        <w:rPr>
          <w:rFonts w:ascii="Verdana" w:hAnsi="Verdana" w:cs="Arial"/>
          <w:color w:val="000000"/>
          <w:sz w:val="22"/>
          <w:szCs w:val="22"/>
        </w:rPr>
        <w:t xml:space="preserve">the </w:t>
      </w:r>
      <w:r w:rsidR="008D5167">
        <w:rPr>
          <w:rFonts w:ascii="Verdana" w:hAnsi="Verdana"/>
          <w:color w:val="000000"/>
          <w:sz w:val="22"/>
          <w:szCs w:val="22"/>
          <w:lang w:val="en-US" w:eastAsia="en-US"/>
        </w:rPr>
        <w:t>AVMS</w:t>
      </w:r>
      <w:r w:rsidR="00924F99" w:rsidRPr="00D921AD">
        <w:rPr>
          <w:rFonts w:ascii="Verdana" w:hAnsi="Verdana" w:cs="Arial"/>
          <w:color w:val="000000"/>
          <w:sz w:val="22"/>
          <w:szCs w:val="22"/>
        </w:rPr>
        <w:t xml:space="preserve"> </w:t>
      </w:r>
      <w:r w:rsidRPr="00D921AD">
        <w:rPr>
          <w:rFonts w:ascii="Verdana" w:hAnsi="Verdana" w:cs="Arial"/>
          <w:color w:val="000000"/>
          <w:sz w:val="22"/>
          <w:szCs w:val="22"/>
        </w:rPr>
        <w:t>also want</w:t>
      </w:r>
      <w:r w:rsidR="00924F99">
        <w:rPr>
          <w:rFonts w:ascii="Verdana" w:hAnsi="Verdana" w:cs="Arial"/>
          <w:color w:val="000000"/>
          <w:sz w:val="22"/>
          <w:szCs w:val="22"/>
        </w:rPr>
        <w:t>s</w:t>
      </w:r>
      <w:r w:rsidRPr="00D921AD">
        <w:rPr>
          <w:rFonts w:ascii="Verdana" w:hAnsi="Verdana" w:cs="Arial"/>
          <w:color w:val="000000"/>
          <w:sz w:val="22"/>
          <w:szCs w:val="22"/>
        </w:rPr>
        <w:t xml:space="preserve"> </w:t>
      </w:r>
      <w:r w:rsidR="00924F99">
        <w:rPr>
          <w:rFonts w:ascii="Verdana" w:hAnsi="Verdana" w:cs="Arial"/>
          <w:color w:val="000000"/>
          <w:sz w:val="22"/>
          <w:szCs w:val="22"/>
        </w:rPr>
        <w:t xml:space="preserve">its </w:t>
      </w:r>
      <w:r w:rsidRPr="00D921AD">
        <w:rPr>
          <w:rFonts w:ascii="Verdana" w:hAnsi="Verdana" w:cs="Arial"/>
          <w:color w:val="000000"/>
          <w:sz w:val="22"/>
          <w:szCs w:val="22"/>
        </w:rPr>
        <w:t xml:space="preserve">staff to be </w:t>
      </w:r>
      <w:r w:rsidR="008D5167">
        <w:rPr>
          <w:rFonts w:ascii="Verdana" w:hAnsi="Verdana" w:cs="Arial"/>
          <w:color w:val="000000"/>
          <w:sz w:val="22"/>
          <w:szCs w:val="22"/>
        </w:rPr>
        <w:t>able to deal with problems on the go</w:t>
      </w:r>
      <w:r w:rsidRPr="00D921AD">
        <w:rPr>
          <w:rFonts w:ascii="Verdana" w:hAnsi="Verdana" w:cs="Arial"/>
          <w:color w:val="000000"/>
          <w:sz w:val="22"/>
          <w:szCs w:val="22"/>
        </w:rPr>
        <w:t xml:space="preserve">. </w:t>
      </w:r>
      <w:r w:rsidR="00924F99">
        <w:rPr>
          <w:rFonts w:ascii="Verdana" w:hAnsi="Verdana" w:cs="Arial"/>
          <w:color w:val="000000"/>
          <w:sz w:val="22"/>
          <w:szCs w:val="22"/>
        </w:rPr>
        <w:t>The business is</w:t>
      </w:r>
      <w:r w:rsidR="008D5167">
        <w:rPr>
          <w:rFonts w:ascii="Verdana" w:hAnsi="Verdana" w:cs="Arial"/>
          <w:color w:val="000000"/>
          <w:sz w:val="22"/>
          <w:szCs w:val="22"/>
        </w:rPr>
        <w:t xml:space="preserve"> looking for aspiring new members who are passionate about a start-up business</w:t>
      </w:r>
      <w:r w:rsidRPr="00D921AD">
        <w:rPr>
          <w:rFonts w:ascii="Verdana" w:hAnsi="Verdana" w:cs="Arial"/>
          <w:color w:val="000000"/>
          <w:sz w:val="22"/>
          <w:szCs w:val="22"/>
        </w:rPr>
        <w:t xml:space="preserve"> and ar</w:t>
      </w:r>
      <w:r w:rsidR="008D5167">
        <w:rPr>
          <w:rFonts w:ascii="Verdana" w:hAnsi="Verdana" w:cs="Arial"/>
          <w:color w:val="000000"/>
          <w:sz w:val="22"/>
          <w:szCs w:val="22"/>
        </w:rPr>
        <w:t>e open to exploring new ideas</w:t>
      </w:r>
      <w:r w:rsidR="00924F99">
        <w:rPr>
          <w:rFonts w:ascii="Verdana" w:hAnsi="Verdana" w:cs="Arial"/>
          <w:color w:val="000000"/>
          <w:sz w:val="22"/>
          <w:szCs w:val="22"/>
        </w:rPr>
        <w:t>, especially within a</w:t>
      </w:r>
      <w:r w:rsidR="008D5167">
        <w:rPr>
          <w:rFonts w:ascii="Verdana" w:hAnsi="Verdana" w:cs="Arial"/>
          <w:color w:val="000000"/>
          <w:sz w:val="22"/>
          <w:szCs w:val="22"/>
        </w:rPr>
        <w:t>n</w:t>
      </w:r>
      <w:r w:rsidR="00924F99">
        <w:rPr>
          <w:rFonts w:ascii="Verdana" w:hAnsi="Verdana" w:cs="Arial"/>
          <w:color w:val="000000"/>
          <w:sz w:val="22"/>
          <w:szCs w:val="22"/>
        </w:rPr>
        <w:t xml:space="preserve"> </w:t>
      </w:r>
      <w:r w:rsidR="008D5167">
        <w:rPr>
          <w:rFonts w:ascii="Verdana" w:hAnsi="Verdana" w:cs="Arial"/>
          <w:color w:val="000000"/>
          <w:sz w:val="22"/>
          <w:szCs w:val="22"/>
        </w:rPr>
        <w:t xml:space="preserve">operating a business that will bring disruption to an existing industry </w:t>
      </w:r>
    </w:p>
    <w:p w14:paraId="148A9257" w14:textId="77777777" w:rsidR="00B21510" w:rsidRDefault="00B21510" w:rsidP="001F622B">
      <w:pPr>
        <w:pStyle w:val="aaa"/>
        <w:spacing w:after="0"/>
        <w:ind w:left="720"/>
        <w:rPr>
          <w:rFonts w:ascii="Verdana" w:hAnsi="Verdana" w:cs="Arial"/>
          <w:sz w:val="22"/>
          <w:szCs w:val="22"/>
          <w:lang w:val="en-CA"/>
        </w:rPr>
      </w:pPr>
    </w:p>
    <w:p w14:paraId="231CDE63" w14:textId="77777777" w:rsidR="001F622B" w:rsidRDefault="001F622B" w:rsidP="00B21510">
      <w:pPr>
        <w:pStyle w:val="aaa"/>
        <w:spacing w:after="0"/>
        <w:rPr>
          <w:rFonts w:ascii="Verdana" w:hAnsi="Verdana" w:cs="Arial"/>
          <w:sz w:val="22"/>
          <w:szCs w:val="22"/>
          <w:lang w:val="en-CA"/>
        </w:rPr>
      </w:pPr>
    </w:p>
    <w:p w14:paraId="258C3A15" w14:textId="77777777" w:rsidR="001F622B" w:rsidRPr="0029175A" w:rsidRDefault="001F622B" w:rsidP="00B21510">
      <w:pPr>
        <w:pStyle w:val="aaa"/>
        <w:spacing w:after="0"/>
        <w:rPr>
          <w:rFonts w:ascii="Verdana" w:hAnsi="Verdana" w:cs="Arial"/>
          <w:sz w:val="22"/>
          <w:szCs w:val="22"/>
          <w:lang w:val="en-CA"/>
        </w:rPr>
      </w:pPr>
    </w:p>
    <w:p w14:paraId="0F9D015D" w14:textId="77777777" w:rsidR="00B21510" w:rsidRPr="0029175A" w:rsidRDefault="00B21510" w:rsidP="00B21510">
      <w:pPr>
        <w:pStyle w:val="aaa"/>
        <w:spacing w:after="0"/>
        <w:ind w:left="720"/>
        <w:rPr>
          <w:rFonts w:ascii="Verdana" w:hAnsi="Verdana" w:cs="Arial"/>
          <w:b/>
          <w:sz w:val="22"/>
          <w:szCs w:val="22"/>
          <w:u w:val="single"/>
          <w:lang w:val="en-CA"/>
        </w:rPr>
      </w:pPr>
      <w:r w:rsidRPr="0029175A">
        <w:rPr>
          <w:rFonts w:ascii="Verdana" w:hAnsi="Verdana" w:cs="Arial"/>
          <w:b/>
          <w:sz w:val="22"/>
          <w:szCs w:val="22"/>
          <w:u w:val="single"/>
          <w:lang w:val="en-CA"/>
        </w:rPr>
        <w:t>Remuneration and Benefits</w:t>
      </w:r>
    </w:p>
    <w:p w14:paraId="1549F613" w14:textId="77777777" w:rsidR="001F622B" w:rsidRDefault="00924F99" w:rsidP="00B21510">
      <w:pPr>
        <w:pStyle w:val="aaa"/>
        <w:spacing w:after="0"/>
        <w:ind w:left="720"/>
        <w:rPr>
          <w:rFonts w:ascii="Verdana" w:hAnsi="Verdana" w:cs="Arial"/>
          <w:sz w:val="22"/>
          <w:szCs w:val="22"/>
          <w:lang w:val="en-CA"/>
        </w:rPr>
      </w:pPr>
      <w:r>
        <w:rPr>
          <w:rFonts w:ascii="Verdana" w:hAnsi="Verdana" w:cs="Arial"/>
          <w:sz w:val="22"/>
          <w:szCs w:val="22"/>
          <w:lang w:val="en-CA"/>
        </w:rPr>
        <w:t xml:space="preserve">The business will pay its staff by the use of cheques from the business and a future benefits packages will be considered once the business has achieved great success. </w:t>
      </w:r>
      <w:r w:rsidR="004F1F7B">
        <w:rPr>
          <w:rFonts w:ascii="Verdana" w:hAnsi="Verdana" w:cs="Arial"/>
          <w:sz w:val="22"/>
          <w:szCs w:val="22"/>
          <w:lang w:val="en-CA"/>
        </w:rPr>
        <w:t>All guidelines provided and enforced by</w:t>
      </w:r>
      <w:r>
        <w:rPr>
          <w:rFonts w:ascii="Verdana" w:hAnsi="Verdana" w:cs="Arial"/>
          <w:sz w:val="22"/>
          <w:szCs w:val="22"/>
          <w:lang w:val="en-CA"/>
        </w:rPr>
        <w:t xml:space="preserve"> the Ministry of Labour will be followed</w:t>
      </w:r>
      <w:r w:rsidR="004F1F7B">
        <w:rPr>
          <w:rFonts w:ascii="Verdana" w:hAnsi="Verdana" w:cs="Arial"/>
          <w:sz w:val="22"/>
          <w:szCs w:val="22"/>
          <w:lang w:val="en-CA"/>
        </w:rPr>
        <w:t xml:space="preserve"> in the regular operation of the </w:t>
      </w:r>
      <w:r w:rsidR="008D5167">
        <w:rPr>
          <w:rFonts w:ascii="Verdana" w:hAnsi="Verdana"/>
          <w:color w:val="000000"/>
          <w:sz w:val="22"/>
          <w:szCs w:val="22"/>
        </w:rPr>
        <w:t>company</w:t>
      </w:r>
      <w:r w:rsidR="004F1F7B">
        <w:rPr>
          <w:rFonts w:ascii="Verdana" w:hAnsi="Verdana" w:cs="Arial"/>
          <w:sz w:val="22"/>
          <w:szCs w:val="22"/>
          <w:lang w:val="en-CA"/>
        </w:rPr>
        <w:t>.</w:t>
      </w:r>
    </w:p>
    <w:p w14:paraId="5171ED99" w14:textId="77777777" w:rsidR="001F622B" w:rsidRDefault="001F622B" w:rsidP="00B21510">
      <w:pPr>
        <w:pStyle w:val="aaa"/>
        <w:spacing w:after="0"/>
        <w:ind w:left="720"/>
        <w:rPr>
          <w:rFonts w:ascii="Verdana" w:hAnsi="Verdana" w:cs="Arial"/>
          <w:sz w:val="22"/>
          <w:szCs w:val="22"/>
          <w:lang w:val="en-CA"/>
        </w:rPr>
      </w:pPr>
    </w:p>
    <w:p w14:paraId="1AB4F75A" w14:textId="77777777" w:rsidR="001F622B" w:rsidRDefault="001F622B" w:rsidP="00B21510">
      <w:pPr>
        <w:pStyle w:val="aaa"/>
        <w:spacing w:after="0"/>
        <w:ind w:left="720"/>
        <w:rPr>
          <w:rFonts w:ascii="Verdana" w:hAnsi="Verdana" w:cs="Arial"/>
          <w:sz w:val="22"/>
          <w:szCs w:val="22"/>
          <w:lang w:val="en-CA"/>
        </w:rPr>
      </w:pPr>
    </w:p>
    <w:p w14:paraId="2B81F956" w14:textId="77777777" w:rsidR="004F1F7B" w:rsidRDefault="00B21510" w:rsidP="004F1F7B">
      <w:pPr>
        <w:pStyle w:val="aaa"/>
        <w:spacing w:after="0"/>
        <w:ind w:left="720"/>
        <w:rPr>
          <w:rFonts w:ascii="Verdana" w:hAnsi="Verdana" w:cs="Arial"/>
          <w:b/>
          <w:sz w:val="22"/>
          <w:szCs w:val="22"/>
          <w:u w:val="single"/>
          <w:lang w:val="en-CA"/>
        </w:rPr>
      </w:pPr>
      <w:r w:rsidRPr="0029175A">
        <w:rPr>
          <w:rFonts w:ascii="Verdana" w:hAnsi="Verdana" w:cs="Arial"/>
          <w:b/>
          <w:sz w:val="22"/>
          <w:szCs w:val="22"/>
          <w:u w:val="single"/>
          <w:lang w:val="en-CA"/>
        </w:rPr>
        <w:t>Training and Development</w:t>
      </w:r>
    </w:p>
    <w:p w14:paraId="34471037" w14:textId="77777777" w:rsidR="004F1F7B" w:rsidRPr="004F1F7B" w:rsidRDefault="00B21510" w:rsidP="004F1F7B">
      <w:pPr>
        <w:pStyle w:val="aaa"/>
        <w:spacing w:after="0"/>
        <w:ind w:left="720"/>
        <w:rPr>
          <w:rFonts w:ascii="Verdana" w:hAnsi="Verdana" w:cs="Arial"/>
          <w:b/>
          <w:sz w:val="22"/>
          <w:szCs w:val="22"/>
          <w:u w:val="single"/>
          <w:lang w:val="en-CA"/>
        </w:rPr>
      </w:pPr>
      <w:r w:rsidRPr="004F1F7B">
        <w:rPr>
          <w:rFonts w:ascii="Verdana" w:hAnsi="Verdana"/>
          <w:sz w:val="22"/>
          <w:szCs w:val="22"/>
          <w:lang w:val="en-CA"/>
        </w:rPr>
        <w:t xml:space="preserve">Full on-the-job training will be provided to all employees as they are hired and a </w:t>
      </w:r>
      <w:r w:rsidR="004F1F7B" w:rsidRPr="004F1F7B">
        <w:rPr>
          <w:rFonts w:ascii="Verdana" w:hAnsi="Verdana"/>
          <w:sz w:val="22"/>
          <w:szCs w:val="22"/>
          <w:lang w:val="en-CA"/>
        </w:rPr>
        <w:t xml:space="preserve">future </w:t>
      </w:r>
      <w:r w:rsidRPr="004F1F7B">
        <w:rPr>
          <w:rFonts w:ascii="Verdana" w:hAnsi="Verdana"/>
          <w:sz w:val="22"/>
          <w:szCs w:val="22"/>
          <w:lang w:val="en-CA"/>
        </w:rPr>
        <w:t>Human Resources plan will be in place for continued development of all employed individuals.</w:t>
      </w:r>
      <w:r w:rsidR="004F1F7B" w:rsidRPr="004F1F7B">
        <w:rPr>
          <w:rFonts w:ascii="Verdana" w:hAnsi="Verdana"/>
          <w:sz w:val="22"/>
          <w:szCs w:val="22"/>
          <w:lang w:val="en-CA"/>
        </w:rPr>
        <w:t xml:space="preserve"> </w:t>
      </w:r>
      <w:r w:rsidR="004F1F7B" w:rsidRPr="004F1F7B">
        <w:rPr>
          <w:rFonts w:ascii="Verdana" w:hAnsi="Verdana"/>
          <w:color w:val="000000"/>
          <w:sz w:val="22"/>
          <w:szCs w:val="22"/>
        </w:rPr>
        <w:t>In order to maintain an above-par customer service experience, regular staff meetings and continued training will be prov</w:t>
      </w:r>
      <w:r w:rsidR="008D5167">
        <w:rPr>
          <w:rFonts w:ascii="Verdana" w:hAnsi="Verdana"/>
          <w:color w:val="000000"/>
          <w:sz w:val="22"/>
          <w:szCs w:val="22"/>
        </w:rPr>
        <w:t>ided to all employees</w:t>
      </w:r>
      <w:r w:rsidR="004F1F7B" w:rsidRPr="004F1F7B">
        <w:rPr>
          <w:rFonts w:ascii="Verdana" w:hAnsi="Verdana"/>
          <w:color w:val="000000"/>
          <w:sz w:val="22"/>
          <w:szCs w:val="22"/>
        </w:rPr>
        <w:t xml:space="preserve">. Various incentive programs and internal contests will also be put into place in order to inspire staff to perform at their optimum level.       </w:t>
      </w:r>
    </w:p>
    <w:p w14:paraId="2545DBC2" w14:textId="77777777" w:rsidR="00B21510" w:rsidRPr="0029175A" w:rsidRDefault="00B21510" w:rsidP="00B21510">
      <w:pPr>
        <w:pStyle w:val="aaa"/>
        <w:spacing w:after="0"/>
        <w:ind w:left="720"/>
        <w:rPr>
          <w:rFonts w:ascii="Verdana" w:hAnsi="Verdana" w:cs="Arial"/>
          <w:sz w:val="22"/>
          <w:szCs w:val="22"/>
          <w:lang w:val="en-CA"/>
        </w:rPr>
      </w:pPr>
    </w:p>
    <w:p w14:paraId="040C69C9" w14:textId="77777777" w:rsidR="00B21510" w:rsidRPr="0029175A" w:rsidRDefault="00B21510" w:rsidP="00B21510">
      <w:pPr>
        <w:pStyle w:val="aaa"/>
        <w:spacing w:after="0"/>
        <w:ind w:left="720"/>
        <w:rPr>
          <w:rFonts w:ascii="Verdana" w:hAnsi="Verdana" w:cs="Arial"/>
          <w:sz w:val="22"/>
          <w:szCs w:val="22"/>
          <w:lang w:val="en-CA"/>
        </w:rPr>
      </w:pPr>
    </w:p>
    <w:p w14:paraId="6B43025C" w14:textId="77777777" w:rsidR="00B21510" w:rsidRPr="0029175A" w:rsidRDefault="00B21510" w:rsidP="00B21510">
      <w:pPr>
        <w:pStyle w:val="aaa"/>
        <w:spacing w:after="0"/>
        <w:ind w:left="720"/>
        <w:rPr>
          <w:rFonts w:ascii="Verdana" w:hAnsi="Verdana" w:cs="Arial"/>
          <w:sz w:val="22"/>
          <w:szCs w:val="22"/>
          <w:lang w:val="en-CA"/>
        </w:rPr>
      </w:pPr>
    </w:p>
    <w:p w14:paraId="04BE620F" w14:textId="77777777" w:rsidR="00B21510" w:rsidRPr="004F1F7B" w:rsidRDefault="00B21510" w:rsidP="00B21510">
      <w:pPr>
        <w:pStyle w:val="Heading1"/>
        <w:rPr>
          <w:color w:val="403152"/>
        </w:rPr>
      </w:pPr>
      <w:bookmarkStart w:id="35" w:name="_Ref295689360"/>
      <w:bookmarkStart w:id="36" w:name="_Ref303626907"/>
      <w:bookmarkEnd w:id="34"/>
      <w:r w:rsidRPr="004F1F7B">
        <w:rPr>
          <w:color w:val="403152"/>
        </w:rPr>
        <w:lastRenderedPageBreak/>
        <w:t>6.0 – Action Plan</w:t>
      </w:r>
    </w:p>
    <w:p w14:paraId="16C49CD0" w14:textId="77777777" w:rsidR="004F1F7B" w:rsidRDefault="004F1F7B" w:rsidP="00B21510">
      <w:pPr>
        <w:pStyle w:val="BodyText"/>
        <w:spacing w:before="0" w:after="0"/>
        <w:rPr>
          <w:rFonts w:ascii="Verdana" w:hAnsi="Verdana"/>
          <w:b/>
          <w:szCs w:val="22"/>
          <w:u w:val="single"/>
        </w:rPr>
      </w:pPr>
    </w:p>
    <w:p w14:paraId="0FC0965B" w14:textId="77777777" w:rsidR="00B21510" w:rsidRPr="00247786" w:rsidRDefault="00B21510" w:rsidP="00B21510">
      <w:pPr>
        <w:pStyle w:val="BodyText"/>
        <w:spacing w:before="0" w:after="0"/>
        <w:rPr>
          <w:rFonts w:ascii="Verdana" w:hAnsi="Verdana"/>
          <w:b/>
          <w:szCs w:val="22"/>
          <w:u w:val="single"/>
        </w:rPr>
      </w:pPr>
      <w:r w:rsidRPr="00247786">
        <w:rPr>
          <w:rFonts w:ascii="Verdana" w:hAnsi="Verdana"/>
          <w:b/>
          <w:szCs w:val="22"/>
          <w:u w:val="single"/>
        </w:rPr>
        <w:t>Action Plan Table</w:t>
      </w:r>
    </w:p>
    <w:p w14:paraId="6A54DCC6" w14:textId="77777777" w:rsidR="00B21510" w:rsidRDefault="00B21510" w:rsidP="00B21510">
      <w:pPr>
        <w:pStyle w:val="BodyText"/>
        <w:spacing w:before="0" w:after="0"/>
        <w:rPr>
          <w:rFonts w:ascii="Verdana" w:hAnsi="Verdana"/>
          <w:szCs w:val="22"/>
        </w:rPr>
      </w:pPr>
      <w:r w:rsidRPr="00247786">
        <w:rPr>
          <w:rFonts w:ascii="Verdana" w:hAnsi="Verdana"/>
          <w:szCs w:val="22"/>
        </w:rPr>
        <w:t>The following table lists actions and dates for major milestones in the launch of the business:</w:t>
      </w:r>
      <w:r w:rsidR="008D5167">
        <w:rPr>
          <w:rFonts w:ascii="Verdana" w:hAnsi="Verdana"/>
          <w:szCs w:val="22"/>
        </w:rPr>
        <w:t xml:space="preserve"> Subject to change</w:t>
      </w:r>
    </w:p>
    <w:p w14:paraId="54A68F37" w14:textId="77777777" w:rsidR="00416E0F" w:rsidRDefault="00416E0F" w:rsidP="00B21510">
      <w:pPr>
        <w:pStyle w:val="BodyText"/>
        <w:spacing w:before="0" w:after="0"/>
        <w:rPr>
          <w:rFonts w:ascii="Verdana" w:hAnsi="Verdana"/>
          <w:szCs w:val="22"/>
        </w:rPr>
      </w:pPr>
    </w:p>
    <w:tbl>
      <w:tblPr>
        <w:tblW w:w="7380" w:type="dxa"/>
        <w:tblInd w:w="828" w:type="dxa"/>
        <w:tblLook w:val="04A0" w:firstRow="1" w:lastRow="0" w:firstColumn="1" w:lastColumn="0" w:noHBand="0" w:noVBand="1"/>
      </w:tblPr>
      <w:tblGrid>
        <w:gridCol w:w="4500"/>
        <w:gridCol w:w="2880"/>
      </w:tblGrid>
      <w:tr w:rsidR="00416E0F" w:rsidRPr="0018141A" w14:paraId="3395E095" w14:textId="77777777" w:rsidTr="004F1F7B">
        <w:trPr>
          <w:trHeight w:val="315"/>
        </w:trPr>
        <w:tc>
          <w:tcPr>
            <w:tcW w:w="7380" w:type="dxa"/>
            <w:gridSpan w:val="2"/>
            <w:tcBorders>
              <w:top w:val="single" w:sz="8" w:space="0" w:color="auto"/>
              <w:left w:val="single" w:sz="8" w:space="0" w:color="auto"/>
              <w:bottom w:val="single" w:sz="4" w:space="0" w:color="auto"/>
              <w:right w:val="single" w:sz="8" w:space="0" w:color="000000"/>
            </w:tcBorders>
            <w:shd w:val="clear" w:color="auto" w:fill="5F497A"/>
            <w:noWrap/>
            <w:vAlign w:val="bottom"/>
            <w:hideMark/>
          </w:tcPr>
          <w:p w14:paraId="14D1116B" w14:textId="77777777" w:rsidR="00416E0F" w:rsidRPr="0018141A" w:rsidRDefault="00416E0F"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Action Plan</w:t>
            </w:r>
          </w:p>
        </w:tc>
      </w:tr>
      <w:tr w:rsidR="00416E0F" w:rsidRPr="0018141A" w14:paraId="74E2AA9D" w14:textId="77777777" w:rsidTr="008F7E3C">
        <w:trPr>
          <w:trHeight w:val="315"/>
        </w:trPr>
        <w:tc>
          <w:tcPr>
            <w:tcW w:w="45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17D57C23" w14:textId="77777777" w:rsidR="00416E0F" w:rsidRPr="0018141A" w:rsidRDefault="00416E0F"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Action</w:t>
            </w:r>
          </w:p>
        </w:tc>
        <w:tc>
          <w:tcPr>
            <w:tcW w:w="2880" w:type="dxa"/>
            <w:tcBorders>
              <w:top w:val="single" w:sz="8" w:space="0" w:color="auto"/>
              <w:left w:val="nil"/>
              <w:bottom w:val="single" w:sz="8" w:space="0" w:color="auto"/>
              <w:right w:val="single" w:sz="8" w:space="0" w:color="000000"/>
            </w:tcBorders>
            <w:shd w:val="clear" w:color="000000" w:fill="BFBFBF"/>
            <w:noWrap/>
            <w:vAlign w:val="bottom"/>
            <w:hideMark/>
          </w:tcPr>
          <w:p w14:paraId="7408138B" w14:textId="77777777" w:rsidR="00416E0F" w:rsidRPr="0018141A" w:rsidRDefault="00416E0F"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Deadline</w:t>
            </w:r>
          </w:p>
        </w:tc>
      </w:tr>
      <w:tr w:rsidR="00416E0F" w:rsidRPr="0018141A" w14:paraId="581999A0" w14:textId="77777777" w:rsidTr="008D5167">
        <w:trPr>
          <w:trHeight w:val="322"/>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36B83143" w14:textId="77777777" w:rsidR="00416E0F" w:rsidRPr="0018141A" w:rsidRDefault="004F1F7B"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Completion of Business Plan</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5346A44A" w14:textId="77777777" w:rsidR="00416E0F" w:rsidRPr="0018141A" w:rsidRDefault="008D5167"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April 30, 2021</w:t>
            </w:r>
          </w:p>
        </w:tc>
      </w:tr>
      <w:tr w:rsidR="00416E0F" w:rsidRPr="0018141A" w14:paraId="2703C3C9"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69277ACB" w14:textId="77777777" w:rsidR="00416E0F" w:rsidRPr="0018141A" w:rsidRDefault="004F1F7B"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Obtain Capital Investment</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2A9EBEA0" w14:textId="77777777" w:rsidR="00416E0F" w:rsidRPr="0018141A" w:rsidRDefault="008D5167"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June 30, 2021</w:t>
            </w:r>
          </w:p>
        </w:tc>
      </w:tr>
      <w:tr w:rsidR="00416E0F" w:rsidRPr="0018141A" w14:paraId="05E1B969"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567AD0AF" w14:textId="77777777" w:rsidR="00416E0F" w:rsidRPr="0018141A" w:rsidRDefault="004F1F7B"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Lease New Location</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40A49B2C" w14:textId="77777777" w:rsidR="00416E0F" w:rsidRPr="0018141A" w:rsidRDefault="008D5167"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August 15, 2021</w:t>
            </w:r>
          </w:p>
        </w:tc>
      </w:tr>
      <w:tr w:rsidR="00416E0F" w:rsidRPr="0018141A" w14:paraId="5DA0D3A5"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3F929D21" w14:textId="77777777" w:rsidR="00416E0F" w:rsidRPr="0018141A" w:rsidRDefault="004F1F7B"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Commence Marketing Plan &amp; Renovations</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76A2C65D" w14:textId="77777777" w:rsidR="00416E0F" w:rsidRPr="0018141A" w:rsidRDefault="008D5167"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August 30, 2021</w:t>
            </w:r>
          </w:p>
        </w:tc>
      </w:tr>
      <w:tr w:rsidR="00416E0F" w:rsidRPr="0018141A" w14:paraId="52696773" w14:textId="77777777" w:rsidTr="008F7E3C">
        <w:trPr>
          <w:trHeight w:val="315"/>
        </w:trPr>
        <w:tc>
          <w:tcPr>
            <w:tcW w:w="4500" w:type="dxa"/>
            <w:tcBorders>
              <w:top w:val="single" w:sz="4" w:space="0" w:color="auto"/>
              <w:left w:val="single" w:sz="8" w:space="0" w:color="auto"/>
              <w:bottom w:val="single" w:sz="8" w:space="0" w:color="auto"/>
              <w:right w:val="single" w:sz="4" w:space="0" w:color="auto"/>
            </w:tcBorders>
            <w:shd w:val="clear" w:color="000000" w:fill="F2F2F2"/>
            <w:noWrap/>
            <w:vAlign w:val="bottom"/>
            <w:hideMark/>
          </w:tcPr>
          <w:p w14:paraId="7DE45680" w14:textId="77777777" w:rsidR="00416E0F" w:rsidRPr="0018141A" w:rsidRDefault="004F1F7B"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Grand Opening</w:t>
            </w:r>
          </w:p>
        </w:tc>
        <w:tc>
          <w:tcPr>
            <w:tcW w:w="2880" w:type="dxa"/>
            <w:tcBorders>
              <w:top w:val="single" w:sz="4" w:space="0" w:color="auto"/>
              <w:left w:val="nil"/>
              <w:bottom w:val="single" w:sz="8" w:space="0" w:color="auto"/>
              <w:right w:val="single" w:sz="8" w:space="0" w:color="000000"/>
            </w:tcBorders>
            <w:shd w:val="clear" w:color="000000" w:fill="F2F2F2"/>
            <w:noWrap/>
            <w:vAlign w:val="bottom"/>
            <w:hideMark/>
          </w:tcPr>
          <w:p w14:paraId="3BD76C7A" w14:textId="77777777" w:rsidR="00416E0F" w:rsidRPr="0018141A" w:rsidRDefault="004F1F7B"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September 15</w:t>
            </w:r>
            <w:r w:rsidR="008D5167" w:rsidRPr="0018141A">
              <w:rPr>
                <w:rFonts w:ascii="Calibri" w:hAnsi="Calibri" w:cs="Calibri"/>
                <w:color w:val="000000"/>
                <w:sz w:val="22"/>
                <w:szCs w:val="22"/>
                <w:lang w:val="en-US" w:eastAsia="en-US"/>
              </w:rPr>
              <w:t>, 2021</w:t>
            </w:r>
          </w:p>
        </w:tc>
      </w:tr>
    </w:tbl>
    <w:p w14:paraId="30B28C88" w14:textId="77777777" w:rsidR="00416E0F" w:rsidRPr="00247786" w:rsidRDefault="00416E0F" w:rsidP="00B21510">
      <w:pPr>
        <w:pStyle w:val="BodyText"/>
        <w:spacing w:before="0" w:after="0"/>
        <w:rPr>
          <w:rFonts w:ascii="Verdana" w:hAnsi="Verdana"/>
          <w:szCs w:val="22"/>
        </w:rPr>
      </w:pPr>
    </w:p>
    <w:p w14:paraId="4CC60A82" w14:textId="77777777" w:rsidR="00B21510" w:rsidRPr="004F1F7B" w:rsidRDefault="00B21510" w:rsidP="00B21510">
      <w:pPr>
        <w:pStyle w:val="Heading1"/>
        <w:spacing w:before="0" w:after="0"/>
        <w:rPr>
          <w:color w:val="403152"/>
        </w:rPr>
      </w:pPr>
      <w:bookmarkStart w:id="37" w:name="_Ref303626911"/>
      <w:bookmarkEnd w:id="36"/>
      <w:r w:rsidRPr="004F1F7B">
        <w:rPr>
          <w:color w:val="403152"/>
        </w:rPr>
        <w:lastRenderedPageBreak/>
        <w:t>7.0 – Financial Plan</w:t>
      </w:r>
    </w:p>
    <w:p w14:paraId="648DF38B" w14:textId="77777777" w:rsidR="004F1F7B" w:rsidRDefault="004F1F7B" w:rsidP="008D5167">
      <w:pPr>
        <w:pStyle w:val="BodyText"/>
        <w:spacing w:before="0" w:after="0"/>
        <w:ind w:left="0"/>
        <w:rPr>
          <w:rFonts w:ascii="Verdana" w:hAnsi="Verdana"/>
          <w:b/>
          <w:sz w:val="20"/>
          <w:szCs w:val="20"/>
          <w:u w:val="single"/>
        </w:rPr>
      </w:pPr>
    </w:p>
    <w:p w14:paraId="34C4FEED" w14:textId="77777777" w:rsidR="00B21510" w:rsidRPr="001120D6" w:rsidRDefault="00B21510" w:rsidP="00B21510">
      <w:pPr>
        <w:pStyle w:val="BodyText"/>
        <w:spacing w:before="0" w:after="0"/>
        <w:rPr>
          <w:rFonts w:ascii="Verdana" w:hAnsi="Verdana"/>
          <w:b/>
          <w:sz w:val="20"/>
          <w:szCs w:val="20"/>
          <w:u w:val="single"/>
        </w:rPr>
      </w:pPr>
      <w:r>
        <w:rPr>
          <w:rFonts w:ascii="Verdana" w:hAnsi="Verdana"/>
          <w:b/>
          <w:sz w:val="20"/>
          <w:szCs w:val="20"/>
          <w:u w:val="single"/>
        </w:rPr>
        <w:t>Capital Requirements</w:t>
      </w:r>
    </w:p>
    <w:p w14:paraId="0474A55D" w14:textId="77777777" w:rsidR="00B21510" w:rsidRDefault="00B21510" w:rsidP="00B21510">
      <w:pPr>
        <w:pStyle w:val="BodyText"/>
        <w:spacing w:before="0" w:after="0"/>
        <w:rPr>
          <w:rFonts w:ascii="Verdana" w:hAnsi="Verdana"/>
          <w:szCs w:val="22"/>
        </w:rPr>
      </w:pPr>
      <w:r>
        <w:rPr>
          <w:rFonts w:ascii="Verdana" w:hAnsi="Verdana"/>
          <w:szCs w:val="22"/>
        </w:rPr>
        <w:t xml:space="preserve">The business venture is seeking capital of </w:t>
      </w:r>
      <w:r w:rsidR="008D5167">
        <w:rPr>
          <w:rFonts w:ascii="Verdana" w:hAnsi="Verdana"/>
          <w:szCs w:val="22"/>
        </w:rPr>
        <w:t>$200,000</w:t>
      </w:r>
      <w:r w:rsidR="00067FE5">
        <w:rPr>
          <w:rFonts w:ascii="Verdana" w:hAnsi="Verdana"/>
          <w:szCs w:val="22"/>
        </w:rPr>
        <w:t xml:space="preserve"> </w:t>
      </w:r>
      <w:r w:rsidRPr="003B6037">
        <w:rPr>
          <w:rFonts w:ascii="Verdana" w:hAnsi="Verdana"/>
          <w:szCs w:val="22"/>
        </w:rPr>
        <w:t xml:space="preserve">by </w:t>
      </w:r>
      <w:r w:rsidR="008D5167">
        <w:rPr>
          <w:rFonts w:ascii="Verdana" w:hAnsi="Verdana"/>
          <w:szCs w:val="22"/>
        </w:rPr>
        <w:t>[June 30</w:t>
      </w:r>
      <w:r w:rsidR="008D5167" w:rsidRPr="008D5167">
        <w:rPr>
          <w:rFonts w:ascii="Verdana" w:hAnsi="Verdana"/>
          <w:szCs w:val="22"/>
          <w:vertAlign w:val="superscript"/>
        </w:rPr>
        <w:t>th</w:t>
      </w:r>
      <w:r w:rsidR="008D5167">
        <w:rPr>
          <w:rFonts w:ascii="Verdana" w:hAnsi="Verdana"/>
          <w:szCs w:val="22"/>
        </w:rPr>
        <w:t xml:space="preserve"> 2021</w:t>
      </w:r>
      <w:r w:rsidR="00067FE5">
        <w:rPr>
          <w:rFonts w:ascii="Verdana" w:hAnsi="Verdana"/>
          <w:szCs w:val="22"/>
        </w:rPr>
        <w:t>]</w:t>
      </w:r>
      <w:r>
        <w:rPr>
          <w:rFonts w:ascii="Verdana" w:hAnsi="Verdana"/>
          <w:szCs w:val="22"/>
        </w:rPr>
        <w:t xml:space="preserve">. </w:t>
      </w:r>
    </w:p>
    <w:p w14:paraId="09F89D68" w14:textId="77777777" w:rsidR="00067FE5" w:rsidRDefault="00067FE5" w:rsidP="00B21510">
      <w:pPr>
        <w:pStyle w:val="BodyText"/>
        <w:spacing w:before="0" w:after="0"/>
        <w:rPr>
          <w:rFonts w:ascii="Verdana" w:hAnsi="Verdana"/>
          <w:szCs w:val="22"/>
        </w:rPr>
      </w:pPr>
    </w:p>
    <w:tbl>
      <w:tblPr>
        <w:tblW w:w="7380" w:type="dxa"/>
        <w:tblInd w:w="828" w:type="dxa"/>
        <w:tblLook w:val="04A0" w:firstRow="1" w:lastRow="0" w:firstColumn="1" w:lastColumn="0" w:noHBand="0" w:noVBand="1"/>
      </w:tblPr>
      <w:tblGrid>
        <w:gridCol w:w="4500"/>
        <w:gridCol w:w="2880"/>
      </w:tblGrid>
      <w:tr w:rsidR="00B21510" w:rsidRPr="0018141A" w14:paraId="2A01E324" w14:textId="77777777" w:rsidTr="004F1F7B">
        <w:trPr>
          <w:trHeight w:val="315"/>
        </w:trPr>
        <w:tc>
          <w:tcPr>
            <w:tcW w:w="7380" w:type="dxa"/>
            <w:gridSpan w:val="2"/>
            <w:tcBorders>
              <w:top w:val="single" w:sz="8" w:space="0" w:color="auto"/>
              <w:left w:val="single" w:sz="8" w:space="0" w:color="auto"/>
              <w:bottom w:val="single" w:sz="4" w:space="0" w:color="auto"/>
              <w:right w:val="single" w:sz="8" w:space="0" w:color="000000"/>
            </w:tcBorders>
            <w:shd w:val="clear" w:color="auto" w:fill="5F497A"/>
            <w:noWrap/>
            <w:vAlign w:val="bottom"/>
            <w:hideMark/>
          </w:tcPr>
          <w:p w14:paraId="21BB503C" w14:textId="77777777" w:rsidR="00B21510" w:rsidRPr="0018141A" w:rsidRDefault="00B21510"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Capital Requirements</w:t>
            </w:r>
          </w:p>
        </w:tc>
      </w:tr>
      <w:tr w:rsidR="00B21510" w:rsidRPr="0018141A" w14:paraId="6EA44D9D" w14:textId="77777777" w:rsidTr="008F7E3C">
        <w:trPr>
          <w:trHeight w:val="315"/>
        </w:trPr>
        <w:tc>
          <w:tcPr>
            <w:tcW w:w="45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2573B1A6"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Source/Name</w:t>
            </w:r>
          </w:p>
        </w:tc>
        <w:tc>
          <w:tcPr>
            <w:tcW w:w="2880" w:type="dxa"/>
            <w:tcBorders>
              <w:top w:val="single" w:sz="8" w:space="0" w:color="auto"/>
              <w:left w:val="nil"/>
              <w:bottom w:val="single" w:sz="8" w:space="0" w:color="auto"/>
              <w:right w:val="single" w:sz="8" w:space="0" w:color="000000"/>
            </w:tcBorders>
            <w:shd w:val="clear" w:color="000000" w:fill="BFBFBF"/>
            <w:noWrap/>
            <w:vAlign w:val="bottom"/>
            <w:hideMark/>
          </w:tcPr>
          <w:p w14:paraId="6272F16A"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Amount</w:t>
            </w:r>
          </w:p>
        </w:tc>
      </w:tr>
      <w:tr w:rsidR="00B21510" w:rsidRPr="0018141A" w14:paraId="350BEDC5"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304285A2"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Grants</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030D6C99"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6E659A68"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25AD5D49" w14:textId="77777777" w:rsidR="00B21510" w:rsidRPr="0018141A" w:rsidRDefault="00B21510" w:rsidP="001F622B">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Personal Financing (</w:t>
            </w:r>
            <w:r w:rsidR="001F622B" w:rsidRPr="0018141A">
              <w:rPr>
                <w:rFonts w:ascii="Calibri" w:hAnsi="Calibri" w:cs="Calibri"/>
                <w:color w:val="000000"/>
                <w:sz w:val="22"/>
                <w:szCs w:val="22"/>
                <w:lang w:val="en-US" w:eastAsia="en-US"/>
              </w:rPr>
              <w:t>Name</w:t>
            </w:r>
            <w:r w:rsidRPr="0018141A">
              <w:rPr>
                <w:rFonts w:ascii="Calibri" w:hAnsi="Calibri" w:cs="Calibri"/>
                <w:color w:val="000000"/>
                <w:sz w:val="22"/>
                <w:szCs w:val="22"/>
                <w:lang w:val="en-US" w:eastAsia="en-US"/>
              </w:rPr>
              <w:t>)</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06E08547" w14:textId="77777777" w:rsidR="00B21510" w:rsidRPr="0018141A" w:rsidRDefault="00B21510" w:rsidP="008F7E3C">
            <w:pPr>
              <w:jc w:val="center"/>
              <w:rPr>
                <w:rFonts w:ascii="Calibri" w:hAnsi="Calibri" w:cs="Calibri"/>
                <w:color w:val="000000"/>
                <w:sz w:val="22"/>
                <w:szCs w:val="22"/>
                <w:lang w:val="en-US" w:eastAsia="en-US"/>
              </w:rPr>
            </w:pPr>
          </w:p>
        </w:tc>
      </w:tr>
      <w:tr w:rsidR="001F622B" w:rsidRPr="0018141A" w14:paraId="745B574E"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AE168AA" w14:textId="77777777" w:rsidR="001F622B" w:rsidRPr="0018141A" w:rsidRDefault="001F622B" w:rsidP="001F622B">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Bank Financing</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4479165A" w14:textId="77777777" w:rsidR="001F622B" w:rsidRPr="0018141A" w:rsidRDefault="001F622B" w:rsidP="008F7E3C">
            <w:pPr>
              <w:jc w:val="center"/>
              <w:rPr>
                <w:rFonts w:ascii="Calibri" w:hAnsi="Calibri" w:cs="Calibri"/>
                <w:color w:val="000000"/>
                <w:sz w:val="22"/>
                <w:szCs w:val="22"/>
                <w:lang w:val="en-US" w:eastAsia="en-US"/>
              </w:rPr>
            </w:pPr>
          </w:p>
        </w:tc>
      </w:tr>
      <w:tr w:rsidR="001F622B" w:rsidRPr="0018141A" w14:paraId="08F661BA"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6F3138A7" w14:textId="77777777" w:rsidR="001F622B" w:rsidRPr="0018141A" w:rsidRDefault="001F622B" w:rsidP="001F622B">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Investor Financing</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4E575F78" w14:textId="77777777" w:rsidR="001F622B" w:rsidRPr="0018141A" w:rsidRDefault="001F622B" w:rsidP="008F7E3C">
            <w:pPr>
              <w:jc w:val="center"/>
              <w:rPr>
                <w:rFonts w:ascii="Calibri" w:hAnsi="Calibri" w:cs="Calibri"/>
                <w:color w:val="000000"/>
                <w:sz w:val="22"/>
                <w:szCs w:val="22"/>
                <w:lang w:val="en-US" w:eastAsia="en-US"/>
              </w:rPr>
            </w:pPr>
          </w:p>
        </w:tc>
      </w:tr>
      <w:tr w:rsidR="00B21510" w:rsidRPr="0018141A" w14:paraId="288786FD" w14:textId="77777777" w:rsidTr="008F7E3C">
        <w:trPr>
          <w:trHeight w:val="315"/>
        </w:trPr>
        <w:tc>
          <w:tcPr>
            <w:tcW w:w="4500" w:type="dxa"/>
            <w:tcBorders>
              <w:top w:val="single" w:sz="4" w:space="0" w:color="auto"/>
              <w:left w:val="single" w:sz="8" w:space="0" w:color="auto"/>
              <w:bottom w:val="single" w:sz="8" w:space="0" w:color="auto"/>
              <w:right w:val="single" w:sz="4" w:space="0" w:color="auto"/>
            </w:tcBorders>
            <w:shd w:val="clear" w:color="000000" w:fill="F2F2F2"/>
            <w:noWrap/>
            <w:vAlign w:val="bottom"/>
            <w:hideMark/>
          </w:tcPr>
          <w:p w14:paraId="6F0FDBF5"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Total Financing</w:t>
            </w:r>
          </w:p>
        </w:tc>
        <w:tc>
          <w:tcPr>
            <w:tcW w:w="2880" w:type="dxa"/>
            <w:tcBorders>
              <w:top w:val="single" w:sz="4" w:space="0" w:color="auto"/>
              <w:left w:val="nil"/>
              <w:bottom w:val="single" w:sz="8" w:space="0" w:color="auto"/>
              <w:right w:val="single" w:sz="8" w:space="0" w:color="000000"/>
            </w:tcBorders>
            <w:shd w:val="clear" w:color="000000" w:fill="F2F2F2"/>
            <w:noWrap/>
            <w:vAlign w:val="bottom"/>
            <w:hideMark/>
          </w:tcPr>
          <w:p w14:paraId="4E763978" w14:textId="77777777" w:rsidR="00B21510" w:rsidRPr="0018141A" w:rsidRDefault="00B21510" w:rsidP="008F7E3C">
            <w:pPr>
              <w:jc w:val="center"/>
              <w:rPr>
                <w:rFonts w:ascii="Calibri" w:hAnsi="Calibri" w:cs="Calibri"/>
                <w:color w:val="000000"/>
                <w:sz w:val="22"/>
                <w:szCs w:val="22"/>
                <w:lang w:val="en-US" w:eastAsia="en-US"/>
              </w:rPr>
            </w:pPr>
          </w:p>
        </w:tc>
      </w:tr>
    </w:tbl>
    <w:p w14:paraId="72525BF1" w14:textId="77777777" w:rsidR="00B21510" w:rsidRDefault="00B21510" w:rsidP="00B21510">
      <w:pPr>
        <w:pStyle w:val="BodyText"/>
        <w:spacing w:before="0" w:after="0"/>
        <w:rPr>
          <w:rFonts w:ascii="Verdana" w:hAnsi="Verdana"/>
          <w:szCs w:val="22"/>
        </w:rPr>
      </w:pPr>
    </w:p>
    <w:p w14:paraId="5C9E2A0E" w14:textId="77777777" w:rsidR="00B21510" w:rsidRDefault="00B21510" w:rsidP="00B21510">
      <w:pPr>
        <w:pStyle w:val="BodyText"/>
        <w:spacing w:before="0" w:after="0"/>
        <w:ind w:left="0"/>
        <w:rPr>
          <w:rFonts w:ascii="Verdana" w:hAnsi="Verdana"/>
          <w:b/>
          <w:sz w:val="20"/>
          <w:szCs w:val="20"/>
          <w:u w:val="single"/>
        </w:rPr>
      </w:pPr>
    </w:p>
    <w:p w14:paraId="3AC03E84" w14:textId="77777777" w:rsidR="00B21510" w:rsidRPr="000177C0" w:rsidRDefault="00B21510" w:rsidP="00B21510">
      <w:pPr>
        <w:pStyle w:val="BodyText"/>
        <w:spacing w:before="0" w:after="0"/>
        <w:rPr>
          <w:rFonts w:ascii="Verdana" w:hAnsi="Verdana"/>
          <w:b/>
          <w:sz w:val="20"/>
          <w:szCs w:val="20"/>
          <w:u w:val="single"/>
        </w:rPr>
      </w:pPr>
      <w:r>
        <w:rPr>
          <w:rFonts w:ascii="Verdana" w:hAnsi="Verdana"/>
          <w:b/>
          <w:sz w:val="20"/>
          <w:szCs w:val="20"/>
          <w:u w:val="single"/>
        </w:rPr>
        <w:t>Start-Up Costs</w:t>
      </w:r>
    </w:p>
    <w:p w14:paraId="7C2B2936" w14:textId="77777777" w:rsidR="00B21510" w:rsidRDefault="00B21510" w:rsidP="00B21510">
      <w:pPr>
        <w:ind w:left="720"/>
        <w:rPr>
          <w:rFonts w:ascii="Verdana" w:hAnsi="Verdana" w:cs="Arial"/>
          <w:sz w:val="22"/>
          <w:szCs w:val="22"/>
        </w:rPr>
      </w:pPr>
    </w:p>
    <w:p w14:paraId="1ED905F7" w14:textId="77777777" w:rsidR="00B21510" w:rsidRDefault="00B21510" w:rsidP="00B21510">
      <w:pPr>
        <w:ind w:left="720"/>
        <w:rPr>
          <w:rFonts w:ascii="Verdana" w:hAnsi="Verdana" w:cs="Arial"/>
          <w:sz w:val="22"/>
          <w:szCs w:val="22"/>
        </w:rPr>
      </w:pPr>
      <w:r w:rsidRPr="001120D6">
        <w:rPr>
          <w:rFonts w:ascii="Verdana" w:hAnsi="Verdana" w:cs="Arial"/>
          <w:sz w:val="22"/>
          <w:szCs w:val="22"/>
        </w:rPr>
        <w:t xml:space="preserve">The </w:t>
      </w:r>
      <w:r>
        <w:rPr>
          <w:rFonts w:ascii="Verdana" w:hAnsi="Verdana" w:cs="Arial"/>
          <w:sz w:val="22"/>
          <w:szCs w:val="22"/>
        </w:rPr>
        <w:t>following table lists all of the expected start-up costs:</w:t>
      </w:r>
    </w:p>
    <w:p w14:paraId="06C68643" w14:textId="77777777" w:rsidR="00B21510" w:rsidRDefault="00B21510" w:rsidP="00B21510">
      <w:pPr>
        <w:pStyle w:val="BodyText"/>
        <w:spacing w:before="0" w:after="0"/>
        <w:rPr>
          <w:rFonts w:ascii="Verdana" w:hAnsi="Verdana"/>
          <w:sz w:val="20"/>
          <w:szCs w:val="20"/>
        </w:rPr>
      </w:pPr>
    </w:p>
    <w:tbl>
      <w:tblPr>
        <w:tblW w:w="7380" w:type="dxa"/>
        <w:tblInd w:w="828" w:type="dxa"/>
        <w:tblLook w:val="04A0" w:firstRow="1" w:lastRow="0" w:firstColumn="1" w:lastColumn="0" w:noHBand="0" w:noVBand="1"/>
      </w:tblPr>
      <w:tblGrid>
        <w:gridCol w:w="4500"/>
        <w:gridCol w:w="2880"/>
      </w:tblGrid>
      <w:tr w:rsidR="00B21510" w:rsidRPr="0018141A" w14:paraId="2FA8DE55" w14:textId="77777777" w:rsidTr="004F1F7B">
        <w:trPr>
          <w:trHeight w:val="315"/>
        </w:trPr>
        <w:tc>
          <w:tcPr>
            <w:tcW w:w="7380" w:type="dxa"/>
            <w:gridSpan w:val="2"/>
            <w:tcBorders>
              <w:top w:val="single" w:sz="8" w:space="0" w:color="auto"/>
              <w:left w:val="single" w:sz="8" w:space="0" w:color="auto"/>
              <w:bottom w:val="single" w:sz="4" w:space="0" w:color="auto"/>
              <w:right w:val="single" w:sz="8" w:space="0" w:color="000000"/>
            </w:tcBorders>
            <w:shd w:val="clear" w:color="auto" w:fill="5F497A"/>
            <w:noWrap/>
            <w:vAlign w:val="bottom"/>
            <w:hideMark/>
          </w:tcPr>
          <w:p w14:paraId="09196E4B" w14:textId="77777777" w:rsidR="00B21510" w:rsidRPr="0018141A" w:rsidRDefault="008D5167"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Startup Costs - 2021/2022</w:t>
            </w:r>
          </w:p>
        </w:tc>
      </w:tr>
      <w:tr w:rsidR="00B21510" w:rsidRPr="0018141A" w14:paraId="1DD22E95" w14:textId="77777777" w:rsidTr="008F7E3C">
        <w:trPr>
          <w:trHeight w:val="315"/>
        </w:trPr>
        <w:tc>
          <w:tcPr>
            <w:tcW w:w="45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7C66275C"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Item</w:t>
            </w:r>
          </w:p>
        </w:tc>
        <w:tc>
          <w:tcPr>
            <w:tcW w:w="2880" w:type="dxa"/>
            <w:tcBorders>
              <w:top w:val="single" w:sz="8" w:space="0" w:color="auto"/>
              <w:left w:val="nil"/>
              <w:bottom w:val="single" w:sz="8" w:space="0" w:color="auto"/>
              <w:right w:val="single" w:sz="8" w:space="0" w:color="000000"/>
            </w:tcBorders>
            <w:shd w:val="clear" w:color="000000" w:fill="BFBFBF"/>
            <w:noWrap/>
            <w:vAlign w:val="bottom"/>
            <w:hideMark/>
          </w:tcPr>
          <w:p w14:paraId="7600F55F"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Cost</w:t>
            </w:r>
          </w:p>
        </w:tc>
      </w:tr>
      <w:tr w:rsidR="00B21510" w:rsidRPr="0018141A" w14:paraId="7163891A"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2351C15A" w14:textId="77777777" w:rsidR="00B21510" w:rsidRPr="0018141A" w:rsidRDefault="008D5167"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Vending Machine</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12736E84"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759F2290"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128FB1C5" w14:textId="77777777" w:rsidR="00B21510" w:rsidRPr="0018141A" w:rsidRDefault="008D5167"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Software</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2DA387D8"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1BBA3B7B"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74FDD7E2" w14:textId="77777777" w:rsidR="00B21510" w:rsidRPr="0018141A" w:rsidRDefault="008D5167"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Placement Lease</w:t>
            </w: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494FF6C2"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6A9CEF08"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5288B0B4"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60EFCD1E"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336E7B93"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218AFEC5"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6C5C7E84"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7DB5F9FC"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3087865A"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5A39FD44"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4C3386C1"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944220C"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55DAF69B"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6CA84E1A"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6FC569E9"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037CFAA5"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36A6382D"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0FC92433"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327E699B"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7B83F6B4"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21C5DA29"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3E4F1922"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49337AB1" w14:textId="77777777" w:rsidTr="008F7E3C">
        <w:trPr>
          <w:trHeight w:val="315"/>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109C50ED"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57D95F8D"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117118CB" w14:textId="77777777" w:rsidTr="008F7E3C">
        <w:trPr>
          <w:trHeight w:val="315"/>
        </w:trPr>
        <w:tc>
          <w:tcPr>
            <w:tcW w:w="45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56F6A34E"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TOTAL</w:t>
            </w:r>
          </w:p>
        </w:tc>
        <w:tc>
          <w:tcPr>
            <w:tcW w:w="2880" w:type="dxa"/>
            <w:tcBorders>
              <w:top w:val="single" w:sz="8" w:space="0" w:color="auto"/>
              <w:left w:val="nil"/>
              <w:bottom w:val="single" w:sz="8" w:space="0" w:color="auto"/>
              <w:right w:val="single" w:sz="8" w:space="0" w:color="000000"/>
            </w:tcBorders>
            <w:shd w:val="clear" w:color="000000" w:fill="BFBFBF"/>
            <w:noWrap/>
            <w:vAlign w:val="bottom"/>
            <w:hideMark/>
          </w:tcPr>
          <w:p w14:paraId="4EE3BA5B" w14:textId="77777777" w:rsidR="00B21510" w:rsidRPr="0018141A" w:rsidRDefault="00B21510" w:rsidP="00067FE5">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 xml:space="preserve"> </w:t>
            </w:r>
          </w:p>
        </w:tc>
      </w:tr>
    </w:tbl>
    <w:p w14:paraId="3AD0CE28" w14:textId="77777777" w:rsidR="00B21510" w:rsidRDefault="00B21510" w:rsidP="00B21510">
      <w:pPr>
        <w:pStyle w:val="BodyText"/>
        <w:spacing w:before="0" w:after="0"/>
        <w:rPr>
          <w:rFonts w:ascii="Verdana" w:hAnsi="Verdana"/>
          <w:sz w:val="20"/>
          <w:szCs w:val="20"/>
        </w:rPr>
      </w:pPr>
    </w:p>
    <w:p w14:paraId="7781A706" w14:textId="77777777" w:rsidR="00B21510" w:rsidRDefault="00B21510" w:rsidP="00B21510">
      <w:pPr>
        <w:pStyle w:val="BodyText"/>
        <w:spacing w:before="0" w:after="0"/>
        <w:rPr>
          <w:rFonts w:ascii="Verdana" w:hAnsi="Verdana"/>
          <w:sz w:val="20"/>
          <w:szCs w:val="20"/>
        </w:rPr>
      </w:pPr>
    </w:p>
    <w:p w14:paraId="43F190DC" w14:textId="77777777" w:rsidR="008D5167" w:rsidRDefault="008D5167" w:rsidP="00B21510">
      <w:pPr>
        <w:pStyle w:val="BodyText"/>
        <w:spacing w:before="0" w:after="0"/>
        <w:rPr>
          <w:rFonts w:ascii="Verdana" w:hAnsi="Verdana"/>
          <w:sz w:val="20"/>
          <w:szCs w:val="20"/>
        </w:rPr>
      </w:pPr>
    </w:p>
    <w:p w14:paraId="254F0F2E" w14:textId="77777777" w:rsidR="008D5167" w:rsidRDefault="008D5167" w:rsidP="00B21510">
      <w:pPr>
        <w:pStyle w:val="BodyText"/>
        <w:spacing w:before="0" w:after="0"/>
        <w:rPr>
          <w:rFonts w:ascii="Verdana" w:hAnsi="Verdana"/>
          <w:sz w:val="20"/>
          <w:szCs w:val="20"/>
        </w:rPr>
      </w:pPr>
    </w:p>
    <w:p w14:paraId="65062795" w14:textId="77777777" w:rsidR="008D5167" w:rsidRDefault="008D5167" w:rsidP="00B21510">
      <w:pPr>
        <w:pStyle w:val="BodyText"/>
        <w:spacing w:before="0" w:after="0"/>
        <w:rPr>
          <w:rFonts w:ascii="Verdana" w:hAnsi="Verdana"/>
          <w:sz w:val="20"/>
          <w:szCs w:val="20"/>
        </w:rPr>
      </w:pPr>
    </w:p>
    <w:p w14:paraId="38297118" w14:textId="77777777" w:rsidR="008D5167" w:rsidRDefault="008D5167" w:rsidP="00B21510">
      <w:pPr>
        <w:pStyle w:val="BodyText"/>
        <w:spacing w:before="0" w:after="0"/>
        <w:rPr>
          <w:rFonts w:ascii="Verdana" w:hAnsi="Verdana"/>
          <w:sz w:val="20"/>
          <w:szCs w:val="20"/>
        </w:rPr>
      </w:pPr>
    </w:p>
    <w:p w14:paraId="28E48A20" w14:textId="77777777" w:rsidR="008D5167" w:rsidRDefault="008D5167" w:rsidP="00B21510">
      <w:pPr>
        <w:pStyle w:val="BodyText"/>
        <w:spacing w:before="0" w:after="0"/>
        <w:rPr>
          <w:rFonts w:ascii="Verdana" w:hAnsi="Verdana"/>
          <w:sz w:val="20"/>
          <w:szCs w:val="20"/>
        </w:rPr>
      </w:pPr>
    </w:p>
    <w:p w14:paraId="6293B062" w14:textId="77777777" w:rsidR="008D5167" w:rsidRDefault="008D5167" w:rsidP="00B21510">
      <w:pPr>
        <w:pStyle w:val="BodyText"/>
        <w:spacing w:before="0" w:after="0"/>
        <w:rPr>
          <w:rFonts w:ascii="Verdana" w:hAnsi="Verdana"/>
          <w:sz w:val="20"/>
          <w:szCs w:val="20"/>
        </w:rPr>
      </w:pPr>
    </w:p>
    <w:p w14:paraId="56E299BC" w14:textId="77777777" w:rsidR="008D5167" w:rsidRDefault="008D5167" w:rsidP="00B21510">
      <w:pPr>
        <w:pStyle w:val="BodyText"/>
        <w:spacing w:before="0" w:after="0"/>
        <w:rPr>
          <w:rFonts w:ascii="Verdana" w:hAnsi="Verdana"/>
          <w:sz w:val="20"/>
          <w:szCs w:val="20"/>
        </w:rPr>
      </w:pPr>
    </w:p>
    <w:p w14:paraId="4E309DFC" w14:textId="77777777" w:rsidR="008D5167" w:rsidRDefault="008D5167" w:rsidP="00B21510">
      <w:pPr>
        <w:pStyle w:val="BodyText"/>
        <w:spacing w:before="0" w:after="0"/>
        <w:rPr>
          <w:rFonts w:ascii="Verdana" w:hAnsi="Verdana"/>
          <w:sz w:val="20"/>
          <w:szCs w:val="20"/>
        </w:rPr>
      </w:pPr>
    </w:p>
    <w:p w14:paraId="3A299A79" w14:textId="77777777" w:rsidR="008D5167" w:rsidRDefault="008D5167" w:rsidP="00B21510">
      <w:pPr>
        <w:pStyle w:val="BodyText"/>
        <w:spacing w:before="0" w:after="0"/>
        <w:rPr>
          <w:rFonts w:ascii="Verdana" w:hAnsi="Verdana"/>
          <w:sz w:val="20"/>
          <w:szCs w:val="20"/>
        </w:rPr>
      </w:pPr>
    </w:p>
    <w:p w14:paraId="6917EA33" w14:textId="77777777" w:rsidR="00B21510" w:rsidRDefault="00B21510" w:rsidP="00B21510">
      <w:pPr>
        <w:pStyle w:val="BodyText"/>
        <w:spacing w:before="0" w:after="0"/>
        <w:rPr>
          <w:rFonts w:ascii="Verdana" w:hAnsi="Verdana"/>
          <w:b/>
          <w:sz w:val="20"/>
          <w:szCs w:val="20"/>
          <w:u w:val="single"/>
        </w:rPr>
      </w:pPr>
      <w:r>
        <w:rPr>
          <w:rFonts w:ascii="Verdana" w:hAnsi="Verdana"/>
          <w:b/>
          <w:sz w:val="20"/>
          <w:szCs w:val="20"/>
          <w:u w:val="single"/>
        </w:rPr>
        <w:lastRenderedPageBreak/>
        <w:t>Ongoing Expenses</w:t>
      </w:r>
      <w:r w:rsidRPr="000177C0">
        <w:rPr>
          <w:rFonts w:ascii="Verdana" w:hAnsi="Verdana"/>
          <w:b/>
          <w:sz w:val="20"/>
          <w:szCs w:val="20"/>
          <w:u w:val="single"/>
        </w:rPr>
        <w:t xml:space="preserve"> </w:t>
      </w:r>
    </w:p>
    <w:p w14:paraId="558082FD" w14:textId="77777777" w:rsidR="00B21510" w:rsidRDefault="00B21510" w:rsidP="00B21510">
      <w:pPr>
        <w:pStyle w:val="BodyText"/>
        <w:spacing w:before="0" w:after="0"/>
        <w:rPr>
          <w:rFonts w:ascii="Verdana" w:hAnsi="Verdana"/>
          <w:b/>
          <w:sz w:val="20"/>
          <w:szCs w:val="20"/>
          <w:u w:val="single"/>
        </w:rPr>
      </w:pPr>
    </w:p>
    <w:p w14:paraId="3E2E034B" w14:textId="77777777" w:rsidR="00B21510" w:rsidRDefault="00B21510" w:rsidP="00B21510">
      <w:pPr>
        <w:ind w:left="720"/>
        <w:rPr>
          <w:rFonts w:ascii="Verdana" w:hAnsi="Verdana" w:cs="Arial"/>
          <w:sz w:val="22"/>
          <w:szCs w:val="22"/>
        </w:rPr>
      </w:pPr>
      <w:r>
        <w:rPr>
          <w:rFonts w:ascii="Verdana" w:hAnsi="Verdana" w:cs="Arial"/>
          <w:sz w:val="22"/>
          <w:szCs w:val="22"/>
        </w:rPr>
        <w:t>The following tables indicate projected ongoing expenses that will be incurred annually, not including the start-up costs listed above</w:t>
      </w:r>
      <w:r w:rsidR="008D5167">
        <w:rPr>
          <w:rFonts w:ascii="Verdana" w:hAnsi="Verdana" w:cs="Arial"/>
          <w:sz w:val="22"/>
          <w:szCs w:val="22"/>
        </w:rPr>
        <w:t>. The tables apply to years 2021 to 2023</w:t>
      </w:r>
      <w:r>
        <w:rPr>
          <w:rFonts w:ascii="Verdana" w:hAnsi="Verdana" w:cs="Arial"/>
          <w:sz w:val="22"/>
          <w:szCs w:val="22"/>
        </w:rPr>
        <w:t>:</w:t>
      </w:r>
    </w:p>
    <w:p w14:paraId="064136DB" w14:textId="77777777" w:rsidR="00B21510" w:rsidRDefault="00B21510" w:rsidP="00B21510">
      <w:pPr>
        <w:ind w:left="720"/>
        <w:rPr>
          <w:rFonts w:ascii="Verdana" w:hAnsi="Verdana" w:cs="Arial"/>
          <w:sz w:val="22"/>
          <w:szCs w:val="22"/>
        </w:rPr>
      </w:pPr>
    </w:p>
    <w:tbl>
      <w:tblPr>
        <w:tblW w:w="7380" w:type="dxa"/>
        <w:tblInd w:w="828" w:type="dxa"/>
        <w:tblLook w:val="04A0" w:firstRow="1" w:lastRow="0" w:firstColumn="1" w:lastColumn="0" w:noHBand="0" w:noVBand="1"/>
      </w:tblPr>
      <w:tblGrid>
        <w:gridCol w:w="4500"/>
        <w:gridCol w:w="2880"/>
      </w:tblGrid>
      <w:tr w:rsidR="00B21510" w:rsidRPr="0018141A" w14:paraId="14A05F5C" w14:textId="77777777" w:rsidTr="004F1F7B">
        <w:trPr>
          <w:trHeight w:val="315"/>
        </w:trPr>
        <w:tc>
          <w:tcPr>
            <w:tcW w:w="7380" w:type="dxa"/>
            <w:gridSpan w:val="2"/>
            <w:tcBorders>
              <w:top w:val="single" w:sz="8" w:space="0" w:color="auto"/>
              <w:left w:val="single" w:sz="8" w:space="0" w:color="auto"/>
              <w:bottom w:val="single" w:sz="4" w:space="0" w:color="auto"/>
              <w:right w:val="single" w:sz="8" w:space="0" w:color="000000"/>
            </w:tcBorders>
            <w:shd w:val="clear" w:color="auto" w:fill="5F497A"/>
            <w:noWrap/>
            <w:vAlign w:val="bottom"/>
            <w:hideMark/>
          </w:tcPr>
          <w:p w14:paraId="0EE22489" w14:textId="77777777" w:rsidR="00B21510" w:rsidRPr="0018141A" w:rsidRDefault="00B21510"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Exp</w:t>
            </w:r>
            <w:r w:rsidR="008D5167" w:rsidRPr="0018141A">
              <w:rPr>
                <w:rFonts w:ascii="Calibri" w:hAnsi="Calibri" w:cs="Calibri"/>
                <w:b/>
                <w:bCs/>
                <w:color w:val="FFFFFF"/>
                <w:sz w:val="22"/>
                <w:szCs w:val="22"/>
                <w:lang w:val="en-US" w:eastAsia="en-US"/>
              </w:rPr>
              <w:t>enses (2021</w:t>
            </w:r>
            <w:r w:rsidRPr="0018141A">
              <w:rPr>
                <w:rFonts w:ascii="Calibri" w:hAnsi="Calibri" w:cs="Calibri"/>
                <w:b/>
                <w:bCs/>
                <w:color w:val="FFFFFF"/>
                <w:sz w:val="22"/>
                <w:szCs w:val="22"/>
                <w:lang w:val="en-US" w:eastAsia="en-US"/>
              </w:rPr>
              <w:t>)</w:t>
            </w:r>
          </w:p>
        </w:tc>
      </w:tr>
      <w:tr w:rsidR="00B21510" w:rsidRPr="0018141A" w14:paraId="053C5B6E" w14:textId="77777777" w:rsidTr="008F7E3C">
        <w:trPr>
          <w:trHeight w:val="315"/>
        </w:trPr>
        <w:tc>
          <w:tcPr>
            <w:tcW w:w="45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6776F9C0"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Item</w:t>
            </w:r>
          </w:p>
        </w:tc>
        <w:tc>
          <w:tcPr>
            <w:tcW w:w="2880" w:type="dxa"/>
            <w:tcBorders>
              <w:top w:val="single" w:sz="8" w:space="0" w:color="auto"/>
              <w:left w:val="nil"/>
              <w:bottom w:val="single" w:sz="8" w:space="0" w:color="auto"/>
              <w:right w:val="single" w:sz="8" w:space="0" w:color="000000"/>
            </w:tcBorders>
            <w:shd w:val="clear" w:color="000000" w:fill="BFBFBF"/>
            <w:noWrap/>
            <w:vAlign w:val="bottom"/>
            <w:hideMark/>
          </w:tcPr>
          <w:p w14:paraId="5A5836D4"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Monthly Cost</w:t>
            </w:r>
          </w:p>
        </w:tc>
      </w:tr>
      <w:tr w:rsidR="00B21510" w:rsidRPr="0018141A" w14:paraId="2E0656AF"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778C3A76"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nil"/>
              <w:left w:val="nil"/>
              <w:bottom w:val="single" w:sz="4" w:space="0" w:color="auto"/>
              <w:right w:val="single" w:sz="8" w:space="0" w:color="000000"/>
            </w:tcBorders>
            <w:shd w:val="clear" w:color="000000" w:fill="F2F2F2"/>
            <w:noWrap/>
            <w:vAlign w:val="bottom"/>
            <w:hideMark/>
          </w:tcPr>
          <w:p w14:paraId="59ABC736"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6E4C78DA"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43838E9"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4" w:space="0" w:color="auto"/>
            </w:tcBorders>
            <w:shd w:val="clear" w:color="000000" w:fill="F2F2F2"/>
            <w:noWrap/>
            <w:vAlign w:val="bottom"/>
            <w:hideMark/>
          </w:tcPr>
          <w:p w14:paraId="3BEC2B78"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26B8959B"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06C5305F"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55DD52A6"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65F8B791"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125012FC"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24F4FF73"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0851E3DA"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11A718E2"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52725C75"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4E10ED83"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89ED286"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0FFF3E97"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43731B3E"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7A749F71"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67159E9F"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3F12E24A"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31E8FF6D"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529BD3A2"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3343A20A"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52801510"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16B4DB09"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0FA3CF5E" w14:textId="77777777" w:rsidTr="008F7E3C">
        <w:trPr>
          <w:trHeight w:val="300"/>
        </w:trPr>
        <w:tc>
          <w:tcPr>
            <w:tcW w:w="4500" w:type="dxa"/>
            <w:tcBorders>
              <w:top w:val="single" w:sz="4" w:space="0" w:color="auto"/>
              <w:left w:val="single" w:sz="8" w:space="0" w:color="auto"/>
              <w:bottom w:val="single" w:sz="4" w:space="0" w:color="auto"/>
              <w:right w:val="single" w:sz="4" w:space="0" w:color="000000"/>
            </w:tcBorders>
            <w:shd w:val="clear" w:color="000000" w:fill="F2F2F2"/>
            <w:noWrap/>
            <w:vAlign w:val="bottom"/>
            <w:hideMark/>
          </w:tcPr>
          <w:p w14:paraId="44AC3532"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1D8197A8"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1D027AE0" w14:textId="77777777" w:rsidTr="008F7E3C">
        <w:trPr>
          <w:trHeight w:val="300"/>
        </w:trPr>
        <w:tc>
          <w:tcPr>
            <w:tcW w:w="4500" w:type="dxa"/>
            <w:tcBorders>
              <w:top w:val="single" w:sz="4" w:space="0" w:color="auto"/>
              <w:left w:val="single" w:sz="8" w:space="0" w:color="auto"/>
              <w:bottom w:val="nil"/>
              <w:right w:val="single" w:sz="4" w:space="0" w:color="auto"/>
            </w:tcBorders>
            <w:shd w:val="clear" w:color="auto" w:fill="auto"/>
            <w:noWrap/>
            <w:vAlign w:val="bottom"/>
            <w:hideMark/>
          </w:tcPr>
          <w:p w14:paraId="1A56F9A1"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auto" w:fill="auto"/>
            <w:noWrap/>
            <w:vAlign w:val="bottom"/>
            <w:hideMark/>
          </w:tcPr>
          <w:p w14:paraId="15B35CF9"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262EE0E0" w14:textId="77777777" w:rsidTr="008F7E3C">
        <w:trPr>
          <w:trHeight w:val="300"/>
        </w:trPr>
        <w:tc>
          <w:tcPr>
            <w:tcW w:w="4500" w:type="dxa"/>
            <w:tcBorders>
              <w:top w:val="single" w:sz="4" w:space="0" w:color="auto"/>
              <w:left w:val="single" w:sz="8" w:space="0" w:color="auto"/>
              <w:bottom w:val="nil"/>
              <w:right w:val="single" w:sz="4" w:space="0" w:color="auto"/>
            </w:tcBorders>
            <w:shd w:val="clear" w:color="000000" w:fill="F2F2F2"/>
            <w:noWrap/>
            <w:vAlign w:val="bottom"/>
            <w:hideMark/>
          </w:tcPr>
          <w:p w14:paraId="0330A29E"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7BDB468F"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75BA2375" w14:textId="77777777" w:rsidTr="008F7E3C">
        <w:trPr>
          <w:trHeight w:val="300"/>
        </w:trPr>
        <w:tc>
          <w:tcPr>
            <w:tcW w:w="4500" w:type="dxa"/>
            <w:tcBorders>
              <w:top w:val="single" w:sz="4" w:space="0" w:color="auto"/>
              <w:left w:val="single" w:sz="8" w:space="0" w:color="auto"/>
              <w:bottom w:val="nil"/>
              <w:right w:val="single" w:sz="4" w:space="0" w:color="auto"/>
            </w:tcBorders>
            <w:shd w:val="clear" w:color="000000" w:fill="F2F2F2"/>
            <w:noWrap/>
            <w:vAlign w:val="bottom"/>
            <w:hideMark/>
          </w:tcPr>
          <w:p w14:paraId="6F75C4C5"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140A99C7"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52B2C0B6" w14:textId="77777777" w:rsidTr="008F7E3C">
        <w:trPr>
          <w:trHeight w:val="315"/>
        </w:trPr>
        <w:tc>
          <w:tcPr>
            <w:tcW w:w="4500" w:type="dxa"/>
            <w:tcBorders>
              <w:top w:val="single" w:sz="4" w:space="0" w:color="auto"/>
              <w:left w:val="single" w:sz="8" w:space="0" w:color="auto"/>
              <w:bottom w:val="nil"/>
              <w:right w:val="single" w:sz="4" w:space="0" w:color="auto"/>
            </w:tcBorders>
            <w:shd w:val="clear" w:color="000000" w:fill="F2F2F2"/>
            <w:noWrap/>
            <w:vAlign w:val="bottom"/>
            <w:hideMark/>
          </w:tcPr>
          <w:p w14:paraId="00EF3A3E"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7499FE03"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6E1D294C" w14:textId="77777777" w:rsidTr="008F7E3C">
        <w:trPr>
          <w:trHeight w:val="315"/>
        </w:trPr>
        <w:tc>
          <w:tcPr>
            <w:tcW w:w="45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2E97E2A8"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TOTAL</w:t>
            </w:r>
          </w:p>
        </w:tc>
        <w:tc>
          <w:tcPr>
            <w:tcW w:w="2880" w:type="dxa"/>
            <w:tcBorders>
              <w:top w:val="single" w:sz="8" w:space="0" w:color="auto"/>
              <w:left w:val="nil"/>
              <w:bottom w:val="single" w:sz="8" w:space="0" w:color="auto"/>
              <w:right w:val="single" w:sz="8" w:space="0" w:color="000000"/>
            </w:tcBorders>
            <w:shd w:val="clear" w:color="000000" w:fill="BFBFBF"/>
            <w:noWrap/>
            <w:vAlign w:val="bottom"/>
            <w:hideMark/>
          </w:tcPr>
          <w:p w14:paraId="13DF0706" w14:textId="77777777" w:rsidR="00B21510" w:rsidRPr="0018141A" w:rsidRDefault="00B21510" w:rsidP="00067FE5">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 xml:space="preserve"> </w:t>
            </w:r>
          </w:p>
        </w:tc>
      </w:tr>
    </w:tbl>
    <w:p w14:paraId="6FC64AAF" w14:textId="77777777" w:rsidR="00B21510" w:rsidRDefault="00B21510" w:rsidP="00B21510">
      <w:pPr>
        <w:ind w:left="720"/>
        <w:rPr>
          <w:rFonts w:ascii="Verdana" w:hAnsi="Verdana" w:cs="Arial"/>
          <w:sz w:val="22"/>
          <w:szCs w:val="22"/>
        </w:rPr>
      </w:pPr>
    </w:p>
    <w:p w14:paraId="252C0201" w14:textId="77777777" w:rsidR="00067FE5" w:rsidRDefault="00067FE5" w:rsidP="00B21510">
      <w:pPr>
        <w:ind w:left="720"/>
        <w:rPr>
          <w:rFonts w:ascii="Verdana" w:hAnsi="Verdana" w:cs="Arial"/>
          <w:sz w:val="22"/>
          <w:szCs w:val="22"/>
        </w:rPr>
      </w:pPr>
    </w:p>
    <w:tbl>
      <w:tblPr>
        <w:tblW w:w="7380" w:type="dxa"/>
        <w:tblInd w:w="828" w:type="dxa"/>
        <w:tblLook w:val="04A0" w:firstRow="1" w:lastRow="0" w:firstColumn="1" w:lastColumn="0" w:noHBand="0" w:noVBand="1"/>
      </w:tblPr>
      <w:tblGrid>
        <w:gridCol w:w="4500"/>
        <w:gridCol w:w="2880"/>
      </w:tblGrid>
      <w:tr w:rsidR="00B21510" w:rsidRPr="0018141A" w14:paraId="03D5DC9B" w14:textId="77777777" w:rsidTr="004F1F7B">
        <w:trPr>
          <w:trHeight w:val="315"/>
        </w:trPr>
        <w:tc>
          <w:tcPr>
            <w:tcW w:w="7380" w:type="dxa"/>
            <w:gridSpan w:val="2"/>
            <w:tcBorders>
              <w:top w:val="single" w:sz="8" w:space="0" w:color="auto"/>
              <w:left w:val="single" w:sz="8" w:space="0" w:color="auto"/>
              <w:bottom w:val="single" w:sz="4" w:space="0" w:color="auto"/>
              <w:right w:val="single" w:sz="8" w:space="0" w:color="000000"/>
            </w:tcBorders>
            <w:shd w:val="clear" w:color="auto" w:fill="5F497A"/>
            <w:noWrap/>
            <w:vAlign w:val="bottom"/>
            <w:hideMark/>
          </w:tcPr>
          <w:p w14:paraId="24559F88" w14:textId="77777777" w:rsidR="00B21510" w:rsidRPr="0018141A" w:rsidRDefault="00067FE5" w:rsidP="00067FE5">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Expe</w:t>
            </w:r>
            <w:r w:rsidR="008D5167" w:rsidRPr="0018141A">
              <w:rPr>
                <w:rFonts w:ascii="Calibri" w:hAnsi="Calibri" w:cs="Calibri"/>
                <w:b/>
                <w:bCs/>
                <w:color w:val="FFFFFF"/>
                <w:sz w:val="22"/>
                <w:szCs w:val="22"/>
                <w:lang w:val="en-US" w:eastAsia="en-US"/>
              </w:rPr>
              <w:t>nses (2022</w:t>
            </w:r>
            <w:r w:rsidR="00B21510" w:rsidRPr="0018141A">
              <w:rPr>
                <w:rFonts w:ascii="Calibri" w:hAnsi="Calibri" w:cs="Calibri"/>
                <w:b/>
                <w:bCs/>
                <w:color w:val="FFFFFF"/>
                <w:sz w:val="22"/>
                <w:szCs w:val="22"/>
                <w:lang w:val="en-US" w:eastAsia="en-US"/>
              </w:rPr>
              <w:t>)</w:t>
            </w:r>
          </w:p>
        </w:tc>
      </w:tr>
      <w:tr w:rsidR="00B21510" w:rsidRPr="0018141A" w14:paraId="5110BFCA" w14:textId="77777777" w:rsidTr="008F7E3C">
        <w:trPr>
          <w:trHeight w:val="315"/>
        </w:trPr>
        <w:tc>
          <w:tcPr>
            <w:tcW w:w="45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3E7CE2A0"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Item</w:t>
            </w:r>
          </w:p>
        </w:tc>
        <w:tc>
          <w:tcPr>
            <w:tcW w:w="2880" w:type="dxa"/>
            <w:tcBorders>
              <w:top w:val="single" w:sz="8" w:space="0" w:color="auto"/>
              <w:left w:val="nil"/>
              <w:bottom w:val="single" w:sz="8" w:space="0" w:color="auto"/>
              <w:right w:val="single" w:sz="8" w:space="0" w:color="000000"/>
            </w:tcBorders>
            <w:shd w:val="clear" w:color="000000" w:fill="BFBFBF"/>
            <w:noWrap/>
            <w:vAlign w:val="bottom"/>
            <w:hideMark/>
          </w:tcPr>
          <w:p w14:paraId="580EF66E"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Monthly Cost</w:t>
            </w:r>
          </w:p>
        </w:tc>
      </w:tr>
      <w:tr w:rsidR="00B21510" w:rsidRPr="0018141A" w14:paraId="55A2070C"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0A9A7C75"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nil"/>
              <w:left w:val="nil"/>
              <w:bottom w:val="single" w:sz="4" w:space="0" w:color="auto"/>
              <w:right w:val="single" w:sz="8" w:space="0" w:color="000000"/>
            </w:tcBorders>
            <w:shd w:val="clear" w:color="000000" w:fill="F2F2F2"/>
            <w:noWrap/>
            <w:vAlign w:val="bottom"/>
            <w:hideMark/>
          </w:tcPr>
          <w:p w14:paraId="63A54056"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5B043FFA"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3F52F1A"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nil"/>
              <w:left w:val="nil"/>
              <w:bottom w:val="single" w:sz="4" w:space="0" w:color="auto"/>
              <w:right w:val="single" w:sz="8" w:space="0" w:color="000000"/>
            </w:tcBorders>
            <w:shd w:val="clear" w:color="000000" w:fill="F2F2F2"/>
            <w:noWrap/>
            <w:vAlign w:val="bottom"/>
            <w:hideMark/>
          </w:tcPr>
          <w:p w14:paraId="301CC6D2"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4FF6A3D7"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D1743EB"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10957002"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2A539B29"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3F841E7"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260509BF"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10B8A3D7"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64744544"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5B922595"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62C2739F"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1672395D"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370F587D"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4620D881"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58DA8E26"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538C3D84"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581E1EAC"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751EA7C0"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34165741"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45182256"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168B7FF5"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00B89AD2"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0A59D904" w14:textId="77777777" w:rsidTr="008F7E3C">
        <w:trPr>
          <w:trHeight w:val="300"/>
        </w:trPr>
        <w:tc>
          <w:tcPr>
            <w:tcW w:w="4500" w:type="dxa"/>
            <w:tcBorders>
              <w:top w:val="single" w:sz="4" w:space="0" w:color="auto"/>
              <w:left w:val="single" w:sz="8" w:space="0" w:color="auto"/>
              <w:bottom w:val="single" w:sz="4" w:space="0" w:color="auto"/>
              <w:right w:val="single" w:sz="4" w:space="0" w:color="000000"/>
            </w:tcBorders>
            <w:shd w:val="clear" w:color="000000" w:fill="F2F2F2"/>
            <w:noWrap/>
            <w:vAlign w:val="bottom"/>
            <w:hideMark/>
          </w:tcPr>
          <w:p w14:paraId="49EA11FD"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33C0E68F"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7443B143" w14:textId="77777777" w:rsidTr="008F7E3C">
        <w:trPr>
          <w:trHeight w:val="300"/>
        </w:trPr>
        <w:tc>
          <w:tcPr>
            <w:tcW w:w="4500" w:type="dxa"/>
            <w:tcBorders>
              <w:top w:val="single" w:sz="4" w:space="0" w:color="auto"/>
              <w:left w:val="single" w:sz="8" w:space="0" w:color="auto"/>
              <w:bottom w:val="nil"/>
              <w:right w:val="single" w:sz="4" w:space="0" w:color="auto"/>
            </w:tcBorders>
            <w:shd w:val="clear" w:color="auto" w:fill="auto"/>
            <w:noWrap/>
            <w:vAlign w:val="bottom"/>
            <w:hideMark/>
          </w:tcPr>
          <w:p w14:paraId="33E7127F"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auto" w:fill="auto"/>
            <w:noWrap/>
            <w:vAlign w:val="bottom"/>
            <w:hideMark/>
          </w:tcPr>
          <w:p w14:paraId="42BD53C6"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62C10F5A" w14:textId="77777777" w:rsidTr="008F7E3C">
        <w:trPr>
          <w:trHeight w:val="300"/>
        </w:trPr>
        <w:tc>
          <w:tcPr>
            <w:tcW w:w="4500" w:type="dxa"/>
            <w:tcBorders>
              <w:top w:val="single" w:sz="4" w:space="0" w:color="auto"/>
              <w:left w:val="single" w:sz="8" w:space="0" w:color="auto"/>
              <w:bottom w:val="nil"/>
              <w:right w:val="single" w:sz="4" w:space="0" w:color="auto"/>
            </w:tcBorders>
            <w:shd w:val="clear" w:color="000000" w:fill="F2F2F2"/>
            <w:noWrap/>
            <w:vAlign w:val="bottom"/>
            <w:hideMark/>
          </w:tcPr>
          <w:p w14:paraId="63F44B7A"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2E007624"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2746AF7E" w14:textId="77777777" w:rsidTr="008F7E3C">
        <w:trPr>
          <w:trHeight w:val="300"/>
        </w:trPr>
        <w:tc>
          <w:tcPr>
            <w:tcW w:w="4500" w:type="dxa"/>
            <w:tcBorders>
              <w:top w:val="single" w:sz="4" w:space="0" w:color="auto"/>
              <w:left w:val="single" w:sz="8" w:space="0" w:color="auto"/>
              <w:bottom w:val="nil"/>
              <w:right w:val="single" w:sz="4" w:space="0" w:color="auto"/>
            </w:tcBorders>
            <w:shd w:val="clear" w:color="000000" w:fill="F2F2F2"/>
            <w:noWrap/>
            <w:vAlign w:val="bottom"/>
            <w:hideMark/>
          </w:tcPr>
          <w:p w14:paraId="2376EC74"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2459E22D"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7C98EF3C" w14:textId="77777777" w:rsidTr="008F7E3C">
        <w:trPr>
          <w:trHeight w:val="315"/>
        </w:trPr>
        <w:tc>
          <w:tcPr>
            <w:tcW w:w="4500" w:type="dxa"/>
            <w:tcBorders>
              <w:top w:val="single" w:sz="4" w:space="0" w:color="auto"/>
              <w:left w:val="single" w:sz="8" w:space="0" w:color="auto"/>
              <w:bottom w:val="nil"/>
              <w:right w:val="single" w:sz="4" w:space="0" w:color="auto"/>
            </w:tcBorders>
            <w:shd w:val="clear" w:color="000000" w:fill="F2F2F2"/>
            <w:noWrap/>
            <w:vAlign w:val="bottom"/>
            <w:hideMark/>
          </w:tcPr>
          <w:p w14:paraId="5DC731C3"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3DCD007F"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7689493E" w14:textId="77777777" w:rsidTr="008F7E3C">
        <w:trPr>
          <w:trHeight w:val="315"/>
        </w:trPr>
        <w:tc>
          <w:tcPr>
            <w:tcW w:w="45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121ECE9B"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TOTAL</w:t>
            </w:r>
          </w:p>
        </w:tc>
        <w:tc>
          <w:tcPr>
            <w:tcW w:w="2880" w:type="dxa"/>
            <w:tcBorders>
              <w:top w:val="single" w:sz="8" w:space="0" w:color="auto"/>
              <w:left w:val="nil"/>
              <w:bottom w:val="single" w:sz="8" w:space="0" w:color="auto"/>
              <w:right w:val="single" w:sz="8" w:space="0" w:color="000000"/>
            </w:tcBorders>
            <w:shd w:val="clear" w:color="000000" w:fill="BFBFBF"/>
            <w:noWrap/>
            <w:vAlign w:val="bottom"/>
            <w:hideMark/>
          </w:tcPr>
          <w:p w14:paraId="42E8C2E3" w14:textId="77777777" w:rsidR="00B21510" w:rsidRPr="0018141A" w:rsidRDefault="00B21510" w:rsidP="00067FE5">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 xml:space="preserve"> </w:t>
            </w:r>
          </w:p>
        </w:tc>
      </w:tr>
    </w:tbl>
    <w:p w14:paraId="0BCBB401" w14:textId="77777777" w:rsidR="00B21510" w:rsidRDefault="00B21510" w:rsidP="00B21510">
      <w:pPr>
        <w:ind w:left="720"/>
        <w:rPr>
          <w:rFonts w:ascii="Verdana" w:hAnsi="Verdana" w:cs="Arial"/>
          <w:sz w:val="22"/>
          <w:szCs w:val="22"/>
        </w:rPr>
      </w:pPr>
    </w:p>
    <w:p w14:paraId="20C5542B" w14:textId="77777777" w:rsidR="00067FE5" w:rsidRDefault="00067FE5" w:rsidP="00B21510">
      <w:pPr>
        <w:ind w:left="720"/>
        <w:rPr>
          <w:rFonts w:ascii="Verdana" w:hAnsi="Verdana" w:cs="Arial"/>
          <w:sz w:val="22"/>
          <w:szCs w:val="22"/>
        </w:rPr>
      </w:pPr>
    </w:p>
    <w:tbl>
      <w:tblPr>
        <w:tblW w:w="7380" w:type="dxa"/>
        <w:tblInd w:w="828" w:type="dxa"/>
        <w:tblLook w:val="04A0" w:firstRow="1" w:lastRow="0" w:firstColumn="1" w:lastColumn="0" w:noHBand="0" w:noVBand="1"/>
      </w:tblPr>
      <w:tblGrid>
        <w:gridCol w:w="4500"/>
        <w:gridCol w:w="2880"/>
      </w:tblGrid>
      <w:tr w:rsidR="00B21510" w:rsidRPr="0018141A" w14:paraId="63BA1919" w14:textId="77777777" w:rsidTr="004F1F7B">
        <w:trPr>
          <w:trHeight w:val="315"/>
        </w:trPr>
        <w:tc>
          <w:tcPr>
            <w:tcW w:w="7380" w:type="dxa"/>
            <w:gridSpan w:val="2"/>
            <w:tcBorders>
              <w:top w:val="single" w:sz="8" w:space="0" w:color="auto"/>
              <w:left w:val="single" w:sz="8" w:space="0" w:color="auto"/>
              <w:bottom w:val="single" w:sz="4" w:space="0" w:color="auto"/>
              <w:right w:val="single" w:sz="8" w:space="0" w:color="000000"/>
            </w:tcBorders>
            <w:shd w:val="clear" w:color="auto" w:fill="5F497A"/>
            <w:noWrap/>
            <w:vAlign w:val="bottom"/>
            <w:hideMark/>
          </w:tcPr>
          <w:p w14:paraId="4D3ACC3D" w14:textId="77777777" w:rsidR="00B21510" w:rsidRPr="0018141A" w:rsidRDefault="008D5167"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Expenses (2023</w:t>
            </w:r>
            <w:r w:rsidR="00B21510" w:rsidRPr="0018141A">
              <w:rPr>
                <w:rFonts w:ascii="Calibri" w:hAnsi="Calibri" w:cs="Calibri"/>
                <w:b/>
                <w:bCs/>
                <w:color w:val="FFFFFF"/>
                <w:sz w:val="22"/>
                <w:szCs w:val="22"/>
                <w:lang w:val="en-US" w:eastAsia="en-US"/>
              </w:rPr>
              <w:t>)</w:t>
            </w:r>
          </w:p>
        </w:tc>
      </w:tr>
      <w:tr w:rsidR="00B21510" w:rsidRPr="0018141A" w14:paraId="738BFB3D" w14:textId="77777777" w:rsidTr="008F7E3C">
        <w:trPr>
          <w:trHeight w:val="315"/>
        </w:trPr>
        <w:tc>
          <w:tcPr>
            <w:tcW w:w="45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7561C539"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Item</w:t>
            </w:r>
          </w:p>
        </w:tc>
        <w:tc>
          <w:tcPr>
            <w:tcW w:w="2880" w:type="dxa"/>
            <w:tcBorders>
              <w:top w:val="single" w:sz="8" w:space="0" w:color="auto"/>
              <w:left w:val="nil"/>
              <w:bottom w:val="single" w:sz="8" w:space="0" w:color="auto"/>
              <w:right w:val="single" w:sz="8" w:space="0" w:color="000000"/>
            </w:tcBorders>
            <w:shd w:val="clear" w:color="000000" w:fill="BFBFBF"/>
            <w:noWrap/>
            <w:vAlign w:val="bottom"/>
            <w:hideMark/>
          </w:tcPr>
          <w:p w14:paraId="42D80030"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Monthly Cost</w:t>
            </w:r>
          </w:p>
        </w:tc>
      </w:tr>
      <w:tr w:rsidR="00B21510" w:rsidRPr="0018141A" w14:paraId="5E72E098"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5C325024"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nil"/>
              <w:left w:val="nil"/>
              <w:bottom w:val="single" w:sz="4" w:space="0" w:color="auto"/>
              <w:right w:val="single" w:sz="8" w:space="0" w:color="000000"/>
            </w:tcBorders>
            <w:shd w:val="clear" w:color="000000" w:fill="F2F2F2"/>
            <w:noWrap/>
            <w:vAlign w:val="bottom"/>
            <w:hideMark/>
          </w:tcPr>
          <w:p w14:paraId="11394E05"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4A343120"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781F0BB2"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nil"/>
              <w:left w:val="nil"/>
              <w:bottom w:val="single" w:sz="4" w:space="0" w:color="auto"/>
              <w:right w:val="single" w:sz="8" w:space="0" w:color="000000"/>
            </w:tcBorders>
            <w:shd w:val="clear" w:color="000000" w:fill="F2F2F2"/>
            <w:noWrap/>
            <w:vAlign w:val="bottom"/>
            <w:hideMark/>
          </w:tcPr>
          <w:p w14:paraId="5A109BC1"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06C2109C"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F4D75AF"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69A8AB57"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552D8E26"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5E03E8A4"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5700CFB7"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724DC291"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4FB32C82"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27BF55DD"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77FC0C0F"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2C2E393A"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045625FD"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32B5051F"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1B67A1A6"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71B11D11"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083A4648"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6592381F"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357FF081"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647B9303" w14:textId="77777777" w:rsidTr="008F7E3C">
        <w:trPr>
          <w:trHeight w:val="300"/>
        </w:trPr>
        <w:tc>
          <w:tcPr>
            <w:tcW w:w="4500" w:type="dxa"/>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3EA6DB39"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single" w:sz="4" w:space="0" w:color="auto"/>
              <w:right w:val="single" w:sz="8" w:space="0" w:color="000000"/>
            </w:tcBorders>
            <w:shd w:val="clear" w:color="000000" w:fill="F2F2F2"/>
            <w:noWrap/>
            <w:vAlign w:val="bottom"/>
            <w:hideMark/>
          </w:tcPr>
          <w:p w14:paraId="2234F3D9"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4D8FD578" w14:textId="77777777" w:rsidTr="008F7E3C">
        <w:trPr>
          <w:trHeight w:val="300"/>
        </w:trPr>
        <w:tc>
          <w:tcPr>
            <w:tcW w:w="4500" w:type="dxa"/>
            <w:tcBorders>
              <w:top w:val="single" w:sz="4" w:space="0" w:color="auto"/>
              <w:left w:val="single" w:sz="8" w:space="0" w:color="auto"/>
              <w:bottom w:val="single" w:sz="4" w:space="0" w:color="auto"/>
              <w:right w:val="single" w:sz="4" w:space="0" w:color="000000"/>
            </w:tcBorders>
            <w:shd w:val="clear" w:color="000000" w:fill="F2F2F2"/>
            <w:noWrap/>
            <w:vAlign w:val="bottom"/>
            <w:hideMark/>
          </w:tcPr>
          <w:p w14:paraId="73C3C95B"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39109E25"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5DAF0F95" w14:textId="77777777" w:rsidTr="008F7E3C">
        <w:trPr>
          <w:trHeight w:val="300"/>
        </w:trPr>
        <w:tc>
          <w:tcPr>
            <w:tcW w:w="4500" w:type="dxa"/>
            <w:tcBorders>
              <w:top w:val="single" w:sz="4" w:space="0" w:color="auto"/>
              <w:left w:val="single" w:sz="8" w:space="0" w:color="auto"/>
              <w:bottom w:val="nil"/>
              <w:right w:val="single" w:sz="4" w:space="0" w:color="auto"/>
            </w:tcBorders>
            <w:shd w:val="clear" w:color="auto" w:fill="auto"/>
            <w:noWrap/>
            <w:vAlign w:val="bottom"/>
            <w:hideMark/>
          </w:tcPr>
          <w:p w14:paraId="21FD493E"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auto" w:fill="auto"/>
            <w:noWrap/>
            <w:vAlign w:val="bottom"/>
            <w:hideMark/>
          </w:tcPr>
          <w:p w14:paraId="0CEF918A"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73767748" w14:textId="77777777" w:rsidTr="008F7E3C">
        <w:trPr>
          <w:trHeight w:val="300"/>
        </w:trPr>
        <w:tc>
          <w:tcPr>
            <w:tcW w:w="4500" w:type="dxa"/>
            <w:tcBorders>
              <w:top w:val="single" w:sz="4" w:space="0" w:color="auto"/>
              <w:left w:val="single" w:sz="8" w:space="0" w:color="auto"/>
              <w:bottom w:val="nil"/>
              <w:right w:val="single" w:sz="4" w:space="0" w:color="auto"/>
            </w:tcBorders>
            <w:shd w:val="clear" w:color="000000" w:fill="F2F2F2"/>
            <w:noWrap/>
            <w:vAlign w:val="bottom"/>
            <w:hideMark/>
          </w:tcPr>
          <w:p w14:paraId="1FF5A6AA"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2E0791F0"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34E3F77D" w14:textId="77777777" w:rsidTr="008F7E3C">
        <w:trPr>
          <w:trHeight w:val="300"/>
        </w:trPr>
        <w:tc>
          <w:tcPr>
            <w:tcW w:w="4500" w:type="dxa"/>
            <w:tcBorders>
              <w:top w:val="single" w:sz="4" w:space="0" w:color="auto"/>
              <w:left w:val="single" w:sz="8" w:space="0" w:color="auto"/>
              <w:bottom w:val="nil"/>
              <w:right w:val="single" w:sz="4" w:space="0" w:color="auto"/>
            </w:tcBorders>
            <w:shd w:val="clear" w:color="000000" w:fill="F2F2F2"/>
            <w:noWrap/>
            <w:vAlign w:val="bottom"/>
            <w:hideMark/>
          </w:tcPr>
          <w:p w14:paraId="22CAEFDB"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5E607135"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01227908" w14:textId="77777777" w:rsidTr="008F7E3C">
        <w:trPr>
          <w:trHeight w:val="315"/>
        </w:trPr>
        <w:tc>
          <w:tcPr>
            <w:tcW w:w="4500" w:type="dxa"/>
            <w:tcBorders>
              <w:top w:val="single" w:sz="4" w:space="0" w:color="auto"/>
              <w:left w:val="single" w:sz="8" w:space="0" w:color="auto"/>
              <w:bottom w:val="nil"/>
              <w:right w:val="single" w:sz="4" w:space="0" w:color="auto"/>
            </w:tcBorders>
            <w:shd w:val="clear" w:color="000000" w:fill="F2F2F2"/>
            <w:noWrap/>
            <w:vAlign w:val="bottom"/>
            <w:hideMark/>
          </w:tcPr>
          <w:p w14:paraId="289A4C34" w14:textId="77777777" w:rsidR="00B21510" w:rsidRPr="0018141A" w:rsidRDefault="00B21510" w:rsidP="008F7E3C">
            <w:pPr>
              <w:jc w:val="center"/>
              <w:rPr>
                <w:rFonts w:ascii="Calibri" w:hAnsi="Calibri" w:cs="Calibri"/>
                <w:color w:val="000000"/>
                <w:sz w:val="22"/>
                <w:szCs w:val="22"/>
                <w:lang w:val="en-US" w:eastAsia="en-US"/>
              </w:rPr>
            </w:pPr>
          </w:p>
        </w:tc>
        <w:tc>
          <w:tcPr>
            <w:tcW w:w="2880" w:type="dxa"/>
            <w:tcBorders>
              <w:top w:val="single" w:sz="4" w:space="0" w:color="auto"/>
              <w:left w:val="nil"/>
              <w:bottom w:val="nil"/>
              <w:right w:val="single" w:sz="8" w:space="0" w:color="000000"/>
            </w:tcBorders>
            <w:shd w:val="clear" w:color="000000" w:fill="F2F2F2"/>
            <w:noWrap/>
            <w:vAlign w:val="bottom"/>
            <w:hideMark/>
          </w:tcPr>
          <w:p w14:paraId="426A3FE8" w14:textId="77777777" w:rsidR="00B21510" w:rsidRPr="0018141A" w:rsidRDefault="00B21510" w:rsidP="008F7E3C">
            <w:pPr>
              <w:jc w:val="center"/>
              <w:rPr>
                <w:rFonts w:ascii="Calibri" w:hAnsi="Calibri" w:cs="Calibri"/>
                <w:color w:val="000000"/>
                <w:sz w:val="22"/>
                <w:szCs w:val="22"/>
                <w:lang w:val="en-US" w:eastAsia="en-US"/>
              </w:rPr>
            </w:pPr>
          </w:p>
        </w:tc>
      </w:tr>
      <w:tr w:rsidR="00B21510" w:rsidRPr="0018141A" w14:paraId="4D152ECF" w14:textId="77777777" w:rsidTr="008F7E3C">
        <w:trPr>
          <w:trHeight w:val="315"/>
        </w:trPr>
        <w:tc>
          <w:tcPr>
            <w:tcW w:w="45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2289E1E7"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TOTAL</w:t>
            </w:r>
          </w:p>
        </w:tc>
        <w:tc>
          <w:tcPr>
            <w:tcW w:w="2880" w:type="dxa"/>
            <w:tcBorders>
              <w:top w:val="single" w:sz="8" w:space="0" w:color="auto"/>
              <w:left w:val="nil"/>
              <w:bottom w:val="single" w:sz="8" w:space="0" w:color="auto"/>
              <w:right w:val="single" w:sz="8" w:space="0" w:color="000000"/>
            </w:tcBorders>
            <w:shd w:val="clear" w:color="000000" w:fill="BFBFBF"/>
            <w:noWrap/>
            <w:vAlign w:val="bottom"/>
            <w:hideMark/>
          </w:tcPr>
          <w:p w14:paraId="1EAC2507" w14:textId="77777777" w:rsidR="00B21510" w:rsidRPr="0018141A" w:rsidRDefault="00B21510" w:rsidP="00067FE5">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 xml:space="preserve"> </w:t>
            </w:r>
          </w:p>
        </w:tc>
      </w:tr>
    </w:tbl>
    <w:p w14:paraId="40B1924E" w14:textId="77777777" w:rsidR="00B21510" w:rsidRDefault="00B21510" w:rsidP="00B21510">
      <w:pPr>
        <w:ind w:left="720"/>
        <w:rPr>
          <w:rFonts w:ascii="Verdana" w:hAnsi="Verdana" w:cs="Arial"/>
          <w:sz w:val="22"/>
          <w:szCs w:val="22"/>
        </w:rPr>
      </w:pPr>
    </w:p>
    <w:p w14:paraId="7746870F" w14:textId="77777777" w:rsidR="00B21510" w:rsidRPr="003B6037" w:rsidRDefault="00B21510" w:rsidP="00B21510">
      <w:pPr>
        <w:ind w:left="720"/>
        <w:rPr>
          <w:rFonts w:ascii="Verdana" w:hAnsi="Verdana"/>
          <w:szCs w:val="22"/>
        </w:rPr>
      </w:pPr>
    </w:p>
    <w:p w14:paraId="67B84AA6" w14:textId="77777777" w:rsidR="00B21510" w:rsidRDefault="00B21510" w:rsidP="00B21510">
      <w:pPr>
        <w:pStyle w:val="BodyText"/>
        <w:spacing w:before="0" w:after="0"/>
        <w:rPr>
          <w:rFonts w:ascii="Verdana" w:hAnsi="Verdana"/>
          <w:b/>
          <w:sz w:val="20"/>
          <w:szCs w:val="20"/>
          <w:u w:val="single"/>
        </w:rPr>
      </w:pPr>
      <w:r>
        <w:rPr>
          <w:rFonts w:ascii="Verdana" w:hAnsi="Verdana"/>
          <w:b/>
          <w:sz w:val="20"/>
          <w:szCs w:val="20"/>
          <w:u w:val="single"/>
        </w:rPr>
        <w:t>Projected Revenue</w:t>
      </w:r>
    </w:p>
    <w:p w14:paraId="2414BA6B" w14:textId="77777777" w:rsidR="00B21510" w:rsidRDefault="00B21510" w:rsidP="00B21510">
      <w:pPr>
        <w:pStyle w:val="BodyText"/>
        <w:spacing w:before="0" w:after="0"/>
        <w:rPr>
          <w:rFonts w:ascii="Verdana" w:hAnsi="Verdana"/>
          <w:b/>
          <w:sz w:val="20"/>
          <w:szCs w:val="20"/>
          <w:u w:val="single"/>
        </w:rPr>
      </w:pPr>
    </w:p>
    <w:p w14:paraId="4A4054DE" w14:textId="77777777" w:rsidR="00B21510" w:rsidRDefault="00B21510" w:rsidP="00B21510">
      <w:pPr>
        <w:ind w:left="720"/>
        <w:rPr>
          <w:rFonts w:ascii="Verdana" w:hAnsi="Verdana" w:cs="Arial"/>
          <w:sz w:val="22"/>
          <w:szCs w:val="22"/>
        </w:rPr>
      </w:pPr>
      <w:r>
        <w:rPr>
          <w:rFonts w:ascii="Verdana" w:hAnsi="Verdana" w:cs="Arial"/>
          <w:sz w:val="22"/>
          <w:szCs w:val="22"/>
        </w:rPr>
        <w:t>The following tables indicate projected ongoing revenue that will be earned annually</w:t>
      </w:r>
      <w:r w:rsidR="008D5167">
        <w:rPr>
          <w:rFonts w:ascii="Verdana" w:hAnsi="Verdana" w:cs="Arial"/>
          <w:sz w:val="22"/>
          <w:szCs w:val="22"/>
        </w:rPr>
        <w:t>. The tables apply to years 2021 to 2023</w:t>
      </w:r>
      <w:r>
        <w:rPr>
          <w:rFonts w:ascii="Verdana" w:hAnsi="Verdana" w:cs="Arial"/>
          <w:sz w:val="22"/>
          <w:szCs w:val="22"/>
        </w:rPr>
        <w:t>:</w:t>
      </w:r>
    </w:p>
    <w:p w14:paraId="210492C1" w14:textId="77777777" w:rsidR="00B21510" w:rsidRDefault="00B21510" w:rsidP="00B21510">
      <w:pPr>
        <w:ind w:left="720"/>
        <w:rPr>
          <w:rFonts w:ascii="Verdana" w:hAnsi="Verdana" w:cs="Arial"/>
          <w:sz w:val="22"/>
          <w:szCs w:val="22"/>
        </w:rPr>
      </w:pPr>
    </w:p>
    <w:tbl>
      <w:tblPr>
        <w:tblW w:w="10029" w:type="dxa"/>
        <w:tblInd w:w="828" w:type="dxa"/>
        <w:tblLook w:val="04A0" w:firstRow="1" w:lastRow="0" w:firstColumn="1" w:lastColumn="0" w:noHBand="0" w:noVBand="1"/>
      </w:tblPr>
      <w:tblGrid>
        <w:gridCol w:w="499"/>
        <w:gridCol w:w="642"/>
        <w:gridCol w:w="333"/>
        <w:gridCol w:w="1005"/>
        <w:gridCol w:w="1440"/>
        <w:gridCol w:w="1031"/>
        <w:gridCol w:w="2430"/>
        <w:gridCol w:w="2649"/>
      </w:tblGrid>
      <w:tr w:rsidR="00B21510" w:rsidRPr="0018141A" w14:paraId="64EE8CFA" w14:textId="77777777" w:rsidTr="004F1F7B">
        <w:trPr>
          <w:gridAfter w:val="1"/>
          <w:wAfter w:w="2649" w:type="dxa"/>
          <w:trHeight w:val="315"/>
        </w:trPr>
        <w:tc>
          <w:tcPr>
            <w:tcW w:w="7380" w:type="dxa"/>
            <w:gridSpan w:val="7"/>
            <w:tcBorders>
              <w:top w:val="single" w:sz="8" w:space="0" w:color="auto"/>
              <w:left w:val="single" w:sz="8" w:space="0" w:color="auto"/>
              <w:bottom w:val="single" w:sz="8" w:space="0" w:color="auto"/>
              <w:right w:val="single" w:sz="8" w:space="0" w:color="000000"/>
            </w:tcBorders>
            <w:shd w:val="clear" w:color="auto" w:fill="5F497A"/>
            <w:noWrap/>
            <w:vAlign w:val="bottom"/>
            <w:hideMark/>
          </w:tcPr>
          <w:p w14:paraId="477EC23E" w14:textId="77777777" w:rsidR="00B21510" w:rsidRPr="0018141A" w:rsidRDefault="008D5167"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Projected Revenue - 2021</w:t>
            </w:r>
          </w:p>
        </w:tc>
      </w:tr>
      <w:tr w:rsidR="00B21510" w:rsidRPr="0018141A" w14:paraId="3937D604" w14:textId="77777777" w:rsidTr="008F7E3C">
        <w:trPr>
          <w:gridAfter w:val="1"/>
          <w:wAfter w:w="2649" w:type="dxa"/>
          <w:trHeight w:val="315"/>
        </w:trPr>
        <w:tc>
          <w:tcPr>
            <w:tcW w:w="2479" w:type="dxa"/>
            <w:gridSpan w:val="4"/>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EA34576"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Period</w:t>
            </w:r>
          </w:p>
        </w:tc>
        <w:tc>
          <w:tcPr>
            <w:tcW w:w="2471" w:type="dxa"/>
            <w:gridSpan w:val="2"/>
            <w:tcBorders>
              <w:top w:val="single" w:sz="8" w:space="0" w:color="auto"/>
              <w:left w:val="nil"/>
              <w:bottom w:val="single" w:sz="8" w:space="0" w:color="auto"/>
              <w:right w:val="single" w:sz="4" w:space="0" w:color="auto"/>
            </w:tcBorders>
            <w:shd w:val="clear" w:color="auto" w:fill="auto"/>
            <w:noWrap/>
            <w:vAlign w:val="bottom"/>
            <w:hideMark/>
          </w:tcPr>
          <w:p w14:paraId="48AC9642"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Monthly</w:t>
            </w:r>
          </w:p>
        </w:tc>
        <w:tc>
          <w:tcPr>
            <w:tcW w:w="2430" w:type="dxa"/>
            <w:tcBorders>
              <w:top w:val="nil"/>
              <w:left w:val="nil"/>
              <w:bottom w:val="single" w:sz="8" w:space="0" w:color="auto"/>
              <w:right w:val="single" w:sz="8" w:space="0" w:color="auto"/>
            </w:tcBorders>
            <w:shd w:val="clear" w:color="auto" w:fill="auto"/>
            <w:noWrap/>
            <w:vAlign w:val="bottom"/>
            <w:hideMark/>
          </w:tcPr>
          <w:p w14:paraId="200D4C61"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Annual</w:t>
            </w:r>
          </w:p>
        </w:tc>
      </w:tr>
      <w:tr w:rsidR="00B21510" w:rsidRPr="0018141A" w14:paraId="7ADF93D0" w14:textId="77777777" w:rsidTr="008F7E3C">
        <w:trPr>
          <w:gridAfter w:val="1"/>
          <w:wAfter w:w="2649" w:type="dxa"/>
          <w:trHeight w:val="300"/>
        </w:trPr>
        <w:tc>
          <w:tcPr>
            <w:tcW w:w="2479" w:type="dxa"/>
            <w:gridSpan w:val="4"/>
            <w:tcBorders>
              <w:top w:val="nil"/>
              <w:left w:val="single" w:sz="8" w:space="0" w:color="auto"/>
              <w:bottom w:val="single" w:sz="4" w:space="0" w:color="auto"/>
              <w:right w:val="single" w:sz="4" w:space="0" w:color="auto"/>
            </w:tcBorders>
            <w:shd w:val="clear" w:color="auto" w:fill="auto"/>
            <w:noWrap/>
            <w:vAlign w:val="bottom"/>
            <w:hideMark/>
          </w:tcPr>
          <w:p w14:paraId="2E1A3ACF"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January - March</w:t>
            </w:r>
          </w:p>
        </w:tc>
        <w:tc>
          <w:tcPr>
            <w:tcW w:w="2471" w:type="dxa"/>
            <w:gridSpan w:val="2"/>
            <w:tcBorders>
              <w:top w:val="nil"/>
              <w:left w:val="nil"/>
              <w:bottom w:val="single" w:sz="4" w:space="0" w:color="auto"/>
              <w:right w:val="single" w:sz="4" w:space="0" w:color="auto"/>
            </w:tcBorders>
            <w:shd w:val="clear" w:color="auto" w:fill="auto"/>
            <w:noWrap/>
            <w:vAlign w:val="bottom"/>
            <w:hideMark/>
          </w:tcPr>
          <w:p w14:paraId="3F4EEB7E" w14:textId="77777777" w:rsidR="00B21510" w:rsidRPr="0018141A" w:rsidRDefault="00B21510" w:rsidP="00067FE5">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 xml:space="preserve"> </w:t>
            </w:r>
          </w:p>
        </w:tc>
        <w:tc>
          <w:tcPr>
            <w:tcW w:w="2430" w:type="dxa"/>
            <w:tcBorders>
              <w:top w:val="nil"/>
              <w:left w:val="nil"/>
              <w:bottom w:val="single" w:sz="4" w:space="0" w:color="auto"/>
              <w:right w:val="single" w:sz="8" w:space="0" w:color="auto"/>
            </w:tcBorders>
            <w:shd w:val="clear" w:color="auto" w:fill="auto"/>
            <w:noWrap/>
            <w:vAlign w:val="bottom"/>
            <w:hideMark/>
          </w:tcPr>
          <w:p w14:paraId="51AD27E0" w14:textId="77777777" w:rsidR="00B21510" w:rsidRPr="0018141A" w:rsidRDefault="00B21510" w:rsidP="00067FE5">
            <w:pPr>
              <w:rPr>
                <w:rFonts w:ascii="Calibri" w:hAnsi="Calibri" w:cs="Calibri"/>
                <w:color w:val="000000"/>
                <w:sz w:val="22"/>
                <w:szCs w:val="22"/>
                <w:lang w:val="en-US" w:eastAsia="en-US"/>
              </w:rPr>
            </w:pPr>
          </w:p>
        </w:tc>
      </w:tr>
      <w:tr w:rsidR="00B21510" w:rsidRPr="0018141A" w14:paraId="7922DA71" w14:textId="77777777" w:rsidTr="008F7E3C">
        <w:trPr>
          <w:gridAfter w:val="1"/>
          <w:wAfter w:w="2649" w:type="dxa"/>
          <w:trHeight w:val="300"/>
        </w:trPr>
        <w:tc>
          <w:tcPr>
            <w:tcW w:w="2479" w:type="dxa"/>
            <w:gridSpan w:val="4"/>
            <w:tcBorders>
              <w:top w:val="nil"/>
              <w:left w:val="single" w:sz="8" w:space="0" w:color="auto"/>
              <w:bottom w:val="single" w:sz="4" w:space="0" w:color="auto"/>
              <w:right w:val="single" w:sz="4" w:space="0" w:color="auto"/>
            </w:tcBorders>
            <w:shd w:val="clear" w:color="auto" w:fill="auto"/>
            <w:noWrap/>
            <w:vAlign w:val="bottom"/>
            <w:hideMark/>
          </w:tcPr>
          <w:p w14:paraId="6E3691CA"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April - May</w:t>
            </w:r>
          </w:p>
        </w:tc>
        <w:tc>
          <w:tcPr>
            <w:tcW w:w="2471" w:type="dxa"/>
            <w:gridSpan w:val="2"/>
            <w:tcBorders>
              <w:top w:val="nil"/>
              <w:left w:val="nil"/>
              <w:bottom w:val="single" w:sz="4" w:space="0" w:color="auto"/>
              <w:right w:val="single" w:sz="4" w:space="0" w:color="auto"/>
            </w:tcBorders>
            <w:shd w:val="clear" w:color="auto" w:fill="auto"/>
            <w:noWrap/>
            <w:vAlign w:val="bottom"/>
            <w:hideMark/>
          </w:tcPr>
          <w:p w14:paraId="3E83DCB5" w14:textId="77777777" w:rsidR="00B21510" w:rsidRPr="0018141A" w:rsidRDefault="00B21510" w:rsidP="00067FE5">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 xml:space="preserve"> </w:t>
            </w:r>
          </w:p>
        </w:tc>
        <w:tc>
          <w:tcPr>
            <w:tcW w:w="2430" w:type="dxa"/>
            <w:tcBorders>
              <w:top w:val="nil"/>
              <w:left w:val="nil"/>
              <w:bottom w:val="single" w:sz="4" w:space="0" w:color="auto"/>
              <w:right w:val="single" w:sz="8" w:space="0" w:color="auto"/>
            </w:tcBorders>
            <w:shd w:val="clear" w:color="auto" w:fill="auto"/>
            <w:noWrap/>
            <w:vAlign w:val="bottom"/>
            <w:hideMark/>
          </w:tcPr>
          <w:p w14:paraId="63B6DC00"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5EBF1897" w14:textId="77777777" w:rsidTr="008F7E3C">
        <w:trPr>
          <w:gridAfter w:val="1"/>
          <w:wAfter w:w="2649" w:type="dxa"/>
          <w:trHeight w:val="300"/>
        </w:trPr>
        <w:tc>
          <w:tcPr>
            <w:tcW w:w="2479" w:type="dxa"/>
            <w:gridSpan w:val="4"/>
            <w:tcBorders>
              <w:top w:val="nil"/>
              <w:left w:val="single" w:sz="8" w:space="0" w:color="auto"/>
              <w:bottom w:val="single" w:sz="4" w:space="0" w:color="auto"/>
              <w:right w:val="single" w:sz="4" w:space="0" w:color="auto"/>
            </w:tcBorders>
            <w:shd w:val="clear" w:color="auto" w:fill="auto"/>
            <w:noWrap/>
            <w:vAlign w:val="bottom"/>
            <w:hideMark/>
          </w:tcPr>
          <w:p w14:paraId="49231736"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June - December</w:t>
            </w:r>
          </w:p>
        </w:tc>
        <w:tc>
          <w:tcPr>
            <w:tcW w:w="2471" w:type="dxa"/>
            <w:gridSpan w:val="2"/>
            <w:tcBorders>
              <w:top w:val="nil"/>
              <w:left w:val="nil"/>
              <w:bottom w:val="single" w:sz="4" w:space="0" w:color="auto"/>
              <w:right w:val="single" w:sz="4" w:space="0" w:color="auto"/>
            </w:tcBorders>
            <w:shd w:val="clear" w:color="auto" w:fill="auto"/>
            <w:noWrap/>
            <w:vAlign w:val="bottom"/>
            <w:hideMark/>
          </w:tcPr>
          <w:p w14:paraId="623E5DB0" w14:textId="77777777" w:rsidR="00B21510" w:rsidRPr="0018141A" w:rsidRDefault="00B21510" w:rsidP="00067FE5">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 xml:space="preserve"> </w:t>
            </w:r>
          </w:p>
        </w:tc>
        <w:tc>
          <w:tcPr>
            <w:tcW w:w="2430" w:type="dxa"/>
            <w:tcBorders>
              <w:top w:val="nil"/>
              <w:left w:val="nil"/>
              <w:bottom w:val="single" w:sz="4" w:space="0" w:color="auto"/>
              <w:right w:val="single" w:sz="8" w:space="0" w:color="auto"/>
            </w:tcBorders>
            <w:shd w:val="clear" w:color="auto" w:fill="auto"/>
            <w:noWrap/>
            <w:vAlign w:val="bottom"/>
            <w:hideMark/>
          </w:tcPr>
          <w:p w14:paraId="0D9D186F"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4994C5CD" w14:textId="77777777" w:rsidTr="008F7E3C">
        <w:trPr>
          <w:gridAfter w:val="1"/>
          <w:wAfter w:w="2649" w:type="dxa"/>
          <w:trHeight w:val="315"/>
        </w:trPr>
        <w:tc>
          <w:tcPr>
            <w:tcW w:w="4950" w:type="dxa"/>
            <w:gridSpan w:val="6"/>
            <w:tcBorders>
              <w:top w:val="single" w:sz="4" w:space="0" w:color="auto"/>
              <w:left w:val="single" w:sz="8" w:space="0" w:color="auto"/>
              <w:bottom w:val="single" w:sz="8" w:space="0" w:color="auto"/>
              <w:right w:val="single" w:sz="4" w:space="0" w:color="000000"/>
            </w:tcBorders>
            <w:shd w:val="clear" w:color="auto" w:fill="auto"/>
            <w:noWrap/>
            <w:vAlign w:val="bottom"/>
            <w:hideMark/>
          </w:tcPr>
          <w:p w14:paraId="641F3085" w14:textId="77777777" w:rsidR="00B21510" w:rsidRPr="0018141A" w:rsidRDefault="00B21510" w:rsidP="008F7E3C">
            <w:pPr>
              <w:jc w:val="right"/>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TOTAL</w:t>
            </w:r>
          </w:p>
        </w:tc>
        <w:tc>
          <w:tcPr>
            <w:tcW w:w="2430" w:type="dxa"/>
            <w:tcBorders>
              <w:top w:val="nil"/>
              <w:left w:val="nil"/>
              <w:bottom w:val="single" w:sz="8" w:space="0" w:color="auto"/>
              <w:right w:val="single" w:sz="8" w:space="0" w:color="auto"/>
            </w:tcBorders>
            <w:shd w:val="clear" w:color="auto" w:fill="auto"/>
            <w:noWrap/>
            <w:vAlign w:val="bottom"/>
            <w:hideMark/>
          </w:tcPr>
          <w:p w14:paraId="1B954C17" w14:textId="77777777" w:rsidR="00B21510" w:rsidRPr="0018141A" w:rsidRDefault="00B21510" w:rsidP="008F7E3C">
            <w:pPr>
              <w:rPr>
                <w:rFonts w:ascii="Calibri" w:hAnsi="Calibri" w:cs="Calibri"/>
                <w:b/>
                <w:bCs/>
                <w:color w:val="000000"/>
                <w:sz w:val="22"/>
                <w:szCs w:val="22"/>
                <w:lang w:val="en-US" w:eastAsia="en-US"/>
              </w:rPr>
            </w:pPr>
          </w:p>
        </w:tc>
      </w:tr>
      <w:tr w:rsidR="00B21510" w:rsidRPr="0018141A" w14:paraId="093596E5" w14:textId="77777777" w:rsidTr="008F7E3C">
        <w:trPr>
          <w:gridAfter w:val="1"/>
          <w:wAfter w:w="2649" w:type="dxa"/>
          <w:trHeight w:val="315"/>
        </w:trPr>
        <w:tc>
          <w:tcPr>
            <w:tcW w:w="1141" w:type="dxa"/>
            <w:gridSpan w:val="2"/>
            <w:tcBorders>
              <w:top w:val="nil"/>
              <w:left w:val="nil"/>
              <w:bottom w:val="nil"/>
              <w:right w:val="nil"/>
            </w:tcBorders>
            <w:shd w:val="clear" w:color="auto" w:fill="auto"/>
            <w:noWrap/>
            <w:vAlign w:val="bottom"/>
            <w:hideMark/>
          </w:tcPr>
          <w:p w14:paraId="6B753332" w14:textId="77777777" w:rsidR="00B21510" w:rsidRPr="0018141A" w:rsidRDefault="00B21510" w:rsidP="008F7E3C">
            <w:pPr>
              <w:jc w:val="center"/>
              <w:rPr>
                <w:rFonts w:ascii="Calibri" w:hAnsi="Calibri" w:cs="Calibri"/>
                <w:color w:val="000000"/>
                <w:sz w:val="22"/>
                <w:szCs w:val="22"/>
                <w:lang w:val="en-US" w:eastAsia="en-US"/>
              </w:rPr>
            </w:pPr>
          </w:p>
        </w:tc>
        <w:tc>
          <w:tcPr>
            <w:tcW w:w="3809" w:type="dxa"/>
            <w:gridSpan w:val="4"/>
            <w:tcBorders>
              <w:top w:val="nil"/>
              <w:left w:val="nil"/>
              <w:bottom w:val="nil"/>
              <w:right w:val="nil"/>
            </w:tcBorders>
            <w:shd w:val="clear" w:color="auto" w:fill="auto"/>
            <w:noWrap/>
            <w:vAlign w:val="bottom"/>
            <w:hideMark/>
          </w:tcPr>
          <w:p w14:paraId="0A39EA52" w14:textId="77777777" w:rsidR="00B21510" w:rsidRPr="0018141A" w:rsidRDefault="00B21510" w:rsidP="008F7E3C">
            <w:pPr>
              <w:jc w:val="center"/>
              <w:rPr>
                <w:rFonts w:ascii="Calibri" w:hAnsi="Calibri" w:cs="Calibri"/>
                <w:color w:val="000000"/>
                <w:sz w:val="22"/>
                <w:szCs w:val="22"/>
                <w:lang w:val="en-US" w:eastAsia="en-US"/>
              </w:rPr>
            </w:pPr>
          </w:p>
        </w:tc>
        <w:tc>
          <w:tcPr>
            <w:tcW w:w="2430" w:type="dxa"/>
            <w:tcBorders>
              <w:top w:val="nil"/>
              <w:left w:val="nil"/>
              <w:bottom w:val="nil"/>
              <w:right w:val="nil"/>
            </w:tcBorders>
            <w:shd w:val="clear" w:color="auto" w:fill="auto"/>
            <w:noWrap/>
            <w:vAlign w:val="bottom"/>
            <w:hideMark/>
          </w:tcPr>
          <w:p w14:paraId="6ADF07A8"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A6A2E62" w14:textId="77777777" w:rsidTr="004F1F7B">
        <w:trPr>
          <w:gridAfter w:val="1"/>
          <w:wAfter w:w="2649" w:type="dxa"/>
          <w:trHeight w:val="315"/>
        </w:trPr>
        <w:tc>
          <w:tcPr>
            <w:tcW w:w="7380" w:type="dxa"/>
            <w:gridSpan w:val="7"/>
            <w:tcBorders>
              <w:top w:val="single" w:sz="8" w:space="0" w:color="auto"/>
              <w:left w:val="single" w:sz="8" w:space="0" w:color="auto"/>
              <w:bottom w:val="single" w:sz="8" w:space="0" w:color="auto"/>
              <w:right w:val="single" w:sz="8" w:space="0" w:color="000000"/>
            </w:tcBorders>
            <w:shd w:val="clear" w:color="auto" w:fill="5F497A"/>
            <w:noWrap/>
            <w:vAlign w:val="bottom"/>
            <w:hideMark/>
          </w:tcPr>
          <w:p w14:paraId="67EA812B" w14:textId="77777777" w:rsidR="00B21510" w:rsidRPr="0018141A" w:rsidRDefault="008D5167"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Projected Revenue - 2022</w:t>
            </w:r>
          </w:p>
        </w:tc>
      </w:tr>
      <w:tr w:rsidR="00B21510" w:rsidRPr="0018141A" w14:paraId="5CA9472F" w14:textId="77777777" w:rsidTr="008F7E3C">
        <w:trPr>
          <w:gridAfter w:val="1"/>
          <w:wAfter w:w="2649" w:type="dxa"/>
          <w:trHeight w:val="315"/>
        </w:trPr>
        <w:tc>
          <w:tcPr>
            <w:tcW w:w="2479" w:type="dxa"/>
            <w:gridSpan w:val="4"/>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6821E52"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Period</w:t>
            </w:r>
          </w:p>
        </w:tc>
        <w:tc>
          <w:tcPr>
            <w:tcW w:w="2471" w:type="dxa"/>
            <w:gridSpan w:val="2"/>
            <w:tcBorders>
              <w:top w:val="single" w:sz="8" w:space="0" w:color="auto"/>
              <w:left w:val="nil"/>
              <w:bottom w:val="single" w:sz="8" w:space="0" w:color="auto"/>
              <w:right w:val="single" w:sz="4" w:space="0" w:color="auto"/>
            </w:tcBorders>
            <w:shd w:val="clear" w:color="auto" w:fill="auto"/>
            <w:noWrap/>
            <w:vAlign w:val="bottom"/>
            <w:hideMark/>
          </w:tcPr>
          <w:p w14:paraId="08D21CE3"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Monthly</w:t>
            </w:r>
          </w:p>
        </w:tc>
        <w:tc>
          <w:tcPr>
            <w:tcW w:w="2430" w:type="dxa"/>
            <w:tcBorders>
              <w:top w:val="nil"/>
              <w:left w:val="nil"/>
              <w:bottom w:val="single" w:sz="8" w:space="0" w:color="auto"/>
              <w:right w:val="single" w:sz="8" w:space="0" w:color="auto"/>
            </w:tcBorders>
            <w:shd w:val="clear" w:color="auto" w:fill="auto"/>
            <w:noWrap/>
            <w:vAlign w:val="bottom"/>
            <w:hideMark/>
          </w:tcPr>
          <w:p w14:paraId="7FAAF5EB"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Annual</w:t>
            </w:r>
          </w:p>
        </w:tc>
      </w:tr>
      <w:tr w:rsidR="00B21510" w:rsidRPr="0018141A" w14:paraId="133B5113" w14:textId="77777777" w:rsidTr="008F7E3C">
        <w:trPr>
          <w:gridAfter w:val="1"/>
          <w:wAfter w:w="2649" w:type="dxa"/>
          <w:trHeight w:val="300"/>
        </w:trPr>
        <w:tc>
          <w:tcPr>
            <w:tcW w:w="2479" w:type="dxa"/>
            <w:gridSpan w:val="4"/>
            <w:tcBorders>
              <w:top w:val="nil"/>
              <w:left w:val="single" w:sz="8" w:space="0" w:color="auto"/>
              <w:bottom w:val="single" w:sz="4" w:space="0" w:color="auto"/>
              <w:right w:val="single" w:sz="4" w:space="0" w:color="auto"/>
            </w:tcBorders>
            <w:shd w:val="clear" w:color="auto" w:fill="auto"/>
            <w:noWrap/>
            <w:vAlign w:val="bottom"/>
            <w:hideMark/>
          </w:tcPr>
          <w:p w14:paraId="651CB801"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January - March</w:t>
            </w:r>
          </w:p>
        </w:tc>
        <w:tc>
          <w:tcPr>
            <w:tcW w:w="2471" w:type="dxa"/>
            <w:gridSpan w:val="2"/>
            <w:tcBorders>
              <w:top w:val="nil"/>
              <w:left w:val="nil"/>
              <w:bottom w:val="single" w:sz="4" w:space="0" w:color="auto"/>
              <w:right w:val="single" w:sz="4" w:space="0" w:color="auto"/>
            </w:tcBorders>
            <w:shd w:val="clear" w:color="auto" w:fill="auto"/>
            <w:noWrap/>
            <w:vAlign w:val="bottom"/>
            <w:hideMark/>
          </w:tcPr>
          <w:p w14:paraId="19CBE7B7" w14:textId="77777777" w:rsidR="00B21510" w:rsidRPr="0018141A" w:rsidRDefault="00B21510" w:rsidP="008F7E3C">
            <w:pPr>
              <w:jc w:val="center"/>
              <w:rPr>
                <w:rFonts w:ascii="Calibri" w:hAnsi="Calibri" w:cs="Calibri"/>
                <w:color w:val="000000"/>
                <w:sz w:val="22"/>
                <w:szCs w:val="22"/>
                <w:lang w:val="en-US" w:eastAsia="en-US"/>
              </w:rPr>
            </w:pPr>
          </w:p>
        </w:tc>
        <w:tc>
          <w:tcPr>
            <w:tcW w:w="2430" w:type="dxa"/>
            <w:tcBorders>
              <w:top w:val="nil"/>
              <w:left w:val="nil"/>
              <w:bottom w:val="single" w:sz="4" w:space="0" w:color="auto"/>
              <w:right w:val="single" w:sz="8" w:space="0" w:color="auto"/>
            </w:tcBorders>
            <w:shd w:val="clear" w:color="auto" w:fill="auto"/>
            <w:noWrap/>
            <w:vAlign w:val="bottom"/>
            <w:hideMark/>
          </w:tcPr>
          <w:p w14:paraId="3E8519CB"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1930C54D" w14:textId="77777777" w:rsidTr="008F7E3C">
        <w:trPr>
          <w:gridAfter w:val="1"/>
          <w:wAfter w:w="2649" w:type="dxa"/>
          <w:trHeight w:val="300"/>
        </w:trPr>
        <w:tc>
          <w:tcPr>
            <w:tcW w:w="2479" w:type="dxa"/>
            <w:gridSpan w:val="4"/>
            <w:tcBorders>
              <w:top w:val="nil"/>
              <w:left w:val="single" w:sz="8" w:space="0" w:color="auto"/>
              <w:bottom w:val="single" w:sz="4" w:space="0" w:color="auto"/>
              <w:right w:val="single" w:sz="4" w:space="0" w:color="auto"/>
            </w:tcBorders>
            <w:shd w:val="clear" w:color="auto" w:fill="auto"/>
            <w:noWrap/>
            <w:vAlign w:val="bottom"/>
            <w:hideMark/>
          </w:tcPr>
          <w:p w14:paraId="65A1EE96"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April - May</w:t>
            </w:r>
          </w:p>
        </w:tc>
        <w:tc>
          <w:tcPr>
            <w:tcW w:w="2471" w:type="dxa"/>
            <w:gridSpan w:val="2"/>
            <w:tcBorders>
              <w:top w:val="nil"/>
              <w:left w:val="nil"/>
              <w:bottom w:val="single" w:sz="4" w:space="0" w:color="auto"/>
              <w:right w:val="single" w:sz="4" w:space="0" w:color="auto"/>
            </w:tcBorders>
            <w:shd w:val="clear" w:color="auto" w:fill="auto"/>
            <w:noWrap/>
            <w:vAlign w:val="bottom"/>
            <w:hideMark/>
          </w:tcPr>
          <w:p w14:paraId="104AE289" w14:textId="77777777" w:rsidR="00B21510" w:rsidRPr="0018141A" w:rsidRDefault="00B21510" w:rsidP="008F7E3C">
            <w:pPr>
              <w:jc w:val="center"/>
              <w:rPr>
                <w:rFonts w:ascii="Calibri" w:hAnsi="Calibri" w:cs="Calibri"/>
                <w:color w:val="000000"/>
                <w:sz w:val="22"/>
                <w:szCs w:val="22"/>
                <w:lang w:val="en-US" w:eastAsia="en-US"/>
              </w:rPr>
            </w:pPr>
          </w:p>
        </w:tc>
        <w:tc>
          <w:tcPr>
            <w:tcW w:w="2430" w:type="dxa"/>
            <w:tcBorders>
              <w:top w:val="nil"/>
              <w:left w:val="nil"/>
              <w:bottom w:val="single" w:sz="4" w:space="0" w:color="auto"/>
              <w:right w:val="single" w:sz="8" w:space="0" w:color="auto"/>
            </w:tcBorders>
            <w:shd w:val="clear" w:color="auto" w:fill="auto"/>
            <w:noWrap/>
            <w:vAlign w:val="bottom"/>
            <w:hideMark/>
          </w:tcPr>
          <w:p w14:paraId="23E166C8"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CE30C2E" w14:textId="77777777" w:rsidTr="008F7E3C">
        <w:trPr>
          <w:gridAfter w:val="1"/>
          <w:wAfter w:w="2649" w:type="dxa"/>
          <w:trHeight w:val="300"/>
        </w:trPr>
        <w:tc>
          <w:tcPr>
            <w:tcW w:w="2479" w:type="dxa"/>
            <w:gridSpan w:val="4"/>
            <w:tcBorders>
              <w:top w:val="nil"/>
              <w:left w:val="single" w:sz="8" w:space="0" w:color="auto"/>
              <w:bottom w:val="single" w:sz="4" w:space="0" w:color="auto"/>
              <w:right w:val="single" w:sz="4" w:space="0" w:color="auto"/>
            </w:tcBorders>
            <w:shd w:val="clear" w:color="auto" w:fill="auto"/>
            <w:noWrap/>
            <w:vAlign w:val="bottom"/>
            <w:hideMark/>
          </w:tcPr>
          <w:p w14:paraId="7F0DC8C0"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June - December</w:t>
            </w:r>
          </w:p>
        </w:tc>
        <w:tc>
          <w:tcPr>
            <w:tcW w:w="2471" w:type="dxa"/>
            <w:gridSpan w:val="2"/>
            <w:tcBorders>
              <w:top w:val="nil"/>
              <w:left w:val="nil"/>
              <w:bottom w:val="single" w:sz="4" w:space="0" w:color="auto"/>
              <w:right w:val="single" w:sz="4" w:space="0" w:color="auto"/>
            </w:tcBorders>
            <w:shd w:val="clear" w:color="auto" w:fill="auto"/>
            <w:noWrap/>
            <w:vAlign w:val="bottom"/>
            <w:hideMark/>
          </w:tcPr>
          <w:p w14:paraId="4EDB6D47" w14:textId="77777777" w:rsidR="00B21510" w:rsidRPr="0018141A" w:rsidRDefault="00B21510" w:rsidP="008F7E3C">
            <w:pPr>
              <w:jc w:val="center"/>
              <w:rPr>
                <w:rFonts w:ascii="Calibri" w:hAnsi="Calibri" w:cs="Calibri"/>
                <w:color w:val="000000"/>
                <w:sz w:val="22"/>
                <w:szCs w:val="22"/>
                <w:lang w:val="en-US" w:eastAsia="en-US"/>
              </w:rPr>
            </w:pPr>
          </w:p>
        </w:tc>
        <w:tc>
          <w:tcPr>
            <w:tcW w:w="2430" w:type="dxa"/>
            <w:tcBorders>
              <w:top w:val="nil"/>
              <w:left w:val="nil"/>
              <w:bottom w:val="single" w:sz="4" w:space="0" w:color="auto"/>
              <w:right w:val="single" w:sz="8" w:space="0" w:color="auto"/>
            </w:tcBorders>
            <w:shd w:val="clear" w:color="auto" w:fill="auto"/>
            <w:noWrap/>
            <w:vAlign w:val="bottom"/>
            <w:hideMark/>
          </w:tcPr>
          <w:p w14:paraId="52FC1CA0"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34C1447A" w14:textId="77777777" w:rsidTr="008F7E3C">
        <w:trPr>
          <w:gridAfter w:val="1"/>
          <w:wAfter w:w="2649" w:type="dxa"/>
          <w:trHeight w:val="315"/>
        </w:trPr>
        <w:tc>
          <w:tcPr>
            <w:tcW w:w="4950" w:type="dxa"/>
            <w:gridSpan w:val="6"/>
            <w:tcBorders>
              <w:top w:val="single" w:sz="4" w:space="0" w:color="auto"/>
              <w:left w:val="single" w:sz="8" w:space="0" w:color="auto"/>
              <w:bottom w:val="single" w:sz="8" w:space="0" w:color="auto"/>
              <w:right w:val="single" w:sz="4" w:space="0" w:color="000000"/>
            </w:tcBorders>
            <w:shd w:val="clear" w:color="auto" w:fill="auto"/>
            <w:noWrap/>
            <w:vAlign w:val="bottom"/>
            <w:hideMark/>
          </w:tcPr>
          <w:p w14:paraId="1D570353" w14:textId="77777777" w:rsidR="00B21510" w:rsidRPr="0018141A" w:rsidRDefault="00B21510" w:rsidP="008F7E3C">
            <w:pPr>
              <w:jc w:val="right"/>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TOTAL</w:t>
            </w:r>
          </w:p>
        </w:tc>
        <w:tc>
          <w:tcPr>
            <w:tcW w:w="2430" w:type="dxa"/>
            <w:tcBorders>
              <w:top w:val="nil"/>
              <w:left w:val="nil"/>
              <w:bottom w:val="single" w:sz="8" w:space="0" w:color="auto"/>
              <w:right w:val="single" w:sz="8" w:space="0" w:color="auto"/>
            </w:tcBorders>
            <w:shd w:val="clear" w:color="auto" w:fill="auto"/>
            <w:noWrap/>
            <w:vAlign w:val="bottom"/>
            <w:hideMark/>
          </w:tcPr>
          <w:p w14:paraId="2E274CFD" w14:textId="77777777" w:rsidR="00B21510" w:rsidRPr="0018141A" w:rsidRDefault="00B21510" w:rsidP="00067FE5">
            <w:pP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 xml:space="preserve"> </w:t>
            </w:r>
          </w:p>
        </w:tc>
      </w:tr>
      <w:tr w:rsidR="008D5167" w:rsidRPr="0018141A" w14:paraId="2B80109F" w14:textId="77777777" w:rsidTr="008F7E3C">
        <w:trPr>
          <w:gridAfter w:val="1"/>
          <w:wAfter w:w="2649" w:type="dxa"/>
          <w:trHeight w:val="315"/>
        </w:trPr>
        <w:tc>
          <w:tcPr>
            <w:tcW w:w="4950" w:type="dxa"/>
            <w:gridSpan w:val="6"/>
            <w:tcBorders>
              <w:top w:val="single" w:sz="4" w:space="0" w:color="auto"/>
              <w:left w:val="single" w:sz="8" w:space="0" w:color="auto"/>
              <w:bottom w:val="single" w:sz="8" w:space="0" w:color="auto"/>
              <w:right w:val="single" w:sz="4" w:space="0" w:color="000000"/>
            </w:tcBorders>
            <w:shd w:val="clear" w:color="auto" w:fill="auto"/>
            <w:noWrap/>
            <w:vAlign w:val="bottom"/>
          </w:tcPr>
          <w:p w14:paraId="756CC97E" w14:textId="77777777" w:rsidR="008D5167" w:rsidRPr="0018141A" w:rsidRDefault="008D5167" w:rsidP="008F7E3C">
            <w:pPr>
              <w:jc w:val="right"/>
              <w:rPr>
                <w:rFonts w:ascii="Calibri" w:hAnsi="Calibri" w:cs="Calibri"/>
                <w:b/>
                <w:bCs/>
                <w:color w:val="000000"/>
                <w:sz w:val="22"/>
                <w:szCs w:val="22"/>
                <w:lang w:val="en-US" w:eastAsia="en-US"/>
              </w:rPr>
            </w:pPr>
          </w:p>
        </w:tc>
        <w:tc>
          <w:tcPr>
            <w:tcW w:w="2430" w:type="dxa"/>
            <w:tcBorders>
              <w:top w:val="nil"/>
              <w:left w:val="nil"/>
              <w:bottom w:val="single" w:sz="8" w:space="0" w:color="auto"/>
              <w:right w:val="single" w:sz="8" w:space="0" w:color="auto"/>
            </w:tcBorders>
            <w:shd w:val="clear" w:color="auto" w:fill="auto"/>
            <w:noWrap/>
            <w:vAlign w:val="bottom"/>
          </w:tcPr>
          <w:p w14:paraId="697AEA6C" w14:textId="77777777" w:rsidR="008D5167" w:rsidRPr="0018141A" w:rsidRDefault="008D5167" w:rsidP="00067FE5">
            <w:pPr>
              <w:rPr>
                <w:rFonts w:ascii="Calibri" w:hAnsi="Calibri" w:cs="Calibri"/>
                <w:b/>
                <w:bCs/>
                <w:color w:val="000000"/>
                <w:sz w:val="22"/>
                <w:szCs w:val="22"/>
                <w:lang w:val="en-US" w:eastAsia="en-US"/>
              </w:rPr>
            </w:pPr>
          </w:p>
        </w:tc>
      </w:tr>
      <w:tr w:rsidR="00B21510" w:rsidRPr="0018141A" w14:paraId="707E68BB" w14:textId="77777777" w:rsidTr="008F7E3C">
        <w:trPr>
          <w:trHeight w:val="315"/>
        </w:trPr>
        <w:tc>
          <w:tcPr>
            <w:tcW w:w="499" w:type="dxa"/>
            <w:tcBorders>
              <w:top w:val="nil"/>
              <w:left w:val="nil"/>
              <w:bottom w:val="nil"/>
              <w:right w:val="nil"/>
            </w:tcBorders>
            <w:shd w:val="clear" w:color="auto" w:fill="auto"/>
            <w:noWrap/>
            <w:vAlign w:val="bottom"/>
            <w:hideMark/>
          </w:tcPr>
          <w:p w14:paraId="6B0A6000" w14:textId="77777777" w:rsidR="00B21510" w:rsidRPr="0018141A" w:rsidRDefault="00B21510" w:rsidP="008F7E3C">
            <w:pPr>
              <w:rPr>
                <w:rFonts w:ascii="Calibri" w:hAnsi="Calibri" w:cs="Calibri"/>
                <w:color w:val="000000"/>
                <w:sz w:val="22"/>
                <w:szCs w:val="22"/>
                <w:lang w:val="en-US" w:eastAsia="en-US"/>
              </w:rPr>
            </w:pPr>
          </w:p>
        </w:tc>
        <w:tc>
          <w:tcPr>
            <w:tcW w:w="975" w:type="dxa"/>
            <w:gridSpan w:val="2"/>
            <w:tcBorders>
              <w:top w:val="nil"/>
              <w:left w:val="nil"/>
              <w:bottom w:val="nil"/>
              <w:right w:val="nil"/>
            </w:tcBorders>
            <w:shd w:val="clear" w:color="auto" w:fill="auto"/>
            <w:noWrap/>
            <w:vAlign w:val="bottom"/>
            <w:hideMark/>
          </w:tcPr>
          <w:p w14:paraId="0811E1B4" w14:textId="77777777" w:rsidR="00B21510" w:rsidRPr="0018141A" w:rsidRDefault="00B21510" w:rsidP="008F7E3C">
            <w:pPr>
              <w:rPr>
                <w:rFonts w:ascii="Calibri" w:hAnsi="Calibri" w:cs="Calibri"/>
                <w:color w:val="000000"/>
                <w:sz w:val="22"/>
                <w:szCs w:val="22"/>
                <w:lang w:val="en-US" w:eastAsia="en-US"/>
              </w:rPr>
            </w:pPr>
          </w:p>
        </w:tc>
        <w:tc>
          <w:tcPr>
            <w:tcW w:w="1005" w:type="dxa"/>
            <w:tcBorders>
              <w:top w:val="nil"/>
              <w:left w:val="nil"/>
              <w:bottom w:val="nil"/>
              <w:right w:val="nil"/>
            </w:tcBorders>
            <w:shd w:val="clear" w:color="auto" w:fill="auto"/>
            <w:noWrap/>
            <w:vAlign w:val="bottom"/>
            <w:hideMark/>
          </w:tcPr>
          <w:p w14:paraId="310C7A0D" w14:textId="77777777" w:rsidR="00B21510" w:rsidRPr="0018141A" w:rsidRDefault="00B21510" w:rsidP="008F7E3C">
            <w:pPr>
              <w:rPr>
                <w:rFonts w:ascii="Calibri" w:hAnsi="Calibri" w:cs="Calibri"/>
                <w:color w:val="000000"/>
                <w:sz w:val="22"/>
                <w:szCs w:val="22"/>
                <w:lang w:val="en-US" w:eastAsia="en-US"/>
              </w:rPr>
            </w:pPr>
          </w:p>
        </w:tc>
        <w:tc>
          <w:tcPr>
            <w:tcW w:w="1440" w:type="dxa"/>
            <w:tcBorders>
              <w:top w:val="nil"/>
              <w:left w:val="nil"/>
              <w:bottom w:val="nil"/>
              <w:right w:val="nil"/>
            </w:tcBorders>
            <w:shd w:val="clear" w:color="auto" w:fill="auto"/>
            <w:noWrap/>
            <w:vAlign w:val="bottom"/>
            <w:hideMark/>
          </w:tcPr>
          <w:p w14:paraId="46B31F63" w14:textId="77777777" w:rsidR="00B21510" w:rsidRPr="0018141A" w:rsidRDefault="00B21510" w:rsidP="008F7E3C">
            <w:pPr>
              <w:rPr>
                <w:rFonts w:ascii="Calibri" w:hAnsi="Calibri" w:cs="Calibri"/>
                <w:color w:val="000000"/>
                <w:sz w:val="22"/>
                <w:szCs w:val="22"/>
                <w:lang w:val="en-US" w:eastAsia="en-US"/>
              </w:rPr>
            </w:pPr>
          </w:p>
        </w:tc>
        <w:tc>
          <w:tcPr>
            <w:tcW w:w="6110" w:type="dxa"/>
            <w:gridSpan w:val="3"/>
            <w:tcBorders>
              <w:top w:val="nil"/>
              <w:left w:val="nil"/>
              <w:bottom w:val="nil"/>
              <w:right w:val="nil"/>
            </w:tcBorders>
            <w:shd w:val="clear" w:color="auto" w:fill="auto"/>
            <w:noWrap/>
            <w:vAlign w:val="bottom"/>
            <w:hideMark/>
          </w:tcPr>
          <w:p w14:paraId="60C7EA8F"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4CC57365" w14:textId="77777777" w:rsidTr="004F1F7B">
        <w:trPr>
          <w:gridAfter w:val="1"/>
          <w:wAfter w:w="2649" w:type="dxa"/>
          <w:trHeight w:val="315"/>
        </w:trPr>
        <w:tc>
          <w:tcPr>
            <w:tcW w:w="7380" w:type="dxa"/>
            <w:gridSpan w:val="7"/>
            <w:tcBorders>
              <w:top w:val="single" w:sz="8" w:space="0" w:color="auto"/>
              <w:left w:val="single" w:sz="8" w:space="0" w:color="auto"/>
              <w:bottom w:val="single" w:sz="8" w:space="0" w:color="auto"/>
              <w:right w:val="single" w:sz="8" w:space="0" w:color="000000"/>
            </w:tcBorders>
            <w:shd w:val="clear" w:color="auto" w:fill="5F497A"/>
            <w:noWrap/>
            <w:vAlign w:val="bottom"/>
            <w:hideMark/>
          </w:tcPr>
          <w:p w14:paraId="3C84C6A5" w14:textId="77777777" w:rsidR="00B21510" w:rsidRPr="0018141A" w:rsidRDefault="008D5167"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lastRenderedPageBreak/>
              <w:t>Projected Revenue - 2023</w:t>
            </w:r>
          </w:p>
        </w:tc>
      </w:tr>
      <w:tr w:rsidR="00B21510" w:rsidRPr="0018141A" w14:paraId="29293422" w14:textId="77777777" w:rsidTr="008F7E3C">
        <w:trPr>
          <w:gridAfter w:val="1"/>
          <w:wAfter w:w="2649" w:type="dxa"/>
          <w:trHeight w:val="315"/>
        </w:trPr>
        <w:tc>
          <w:tcPr>
            <w:tcW w:w="2479" w:type="dxa"/>
            <w:gridSpan w:val="4"/>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DE8C028"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Period</w:t>
            </w:r>
          </w:p>
        </w:tc>
        <w:tc>
          <w:tcPr>
            <w:tcW w:w="2471" w:type="dxa"/>
            <w:gridSpan w:val="2"/>
            <w:tcBorders>
              <w:top w:val="single" w:sz="8" w:space="0" w:color="auto"/>
              <w:left w:val="nil"/>
              <w:bottom w:val="single" w:sz="8" w:space="0" w:color="auto"/>
              <w:right w:val="single" w:sz="4" w:space="0" w:color="auto"/>
            </w:tcBorders>
            <w:shd w:val="clear" w:color="auto" w:fill="auto"/>
            <w:noWrap/>
            <w:vAlign w:val="bottom"/>
            <w:hideMark/>
          </w:tcPr>
          <w:p w14:paraId="7520AFE5"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Monthly</w:t>
            </w:r>
          </w:p>
        </w:tc>
        <w:tc>
          <w:tcPr>
            <w:tcW w:w="2430" w:type="dxa"/>
            <w:tcBorders>
              <w:top w:val="nil"/>
              <w:left w:val="nil"/>
              <w:bottom w:val="single" w:sz="8" w:space="0" w:color="auto"/>
              <w:right w:val="single" w:sz="8" w:space="0" w:color="auto"/>
            </w:tcBorders>
            <w:shd w:val="clear" w:color="auto" w:fill="auto"/>
            <w:noWrap/>
            <w:vAlign w:val="bottom"/>
            <w:hideMark/>
          </w:tcPr>
          <w:p w14:paraId="0208DD94"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Annual</w:t>
            </w:r>
          </w:p>
        </w:tc>
      </w:tr>
      <w:tr w:rsidR="00B21510" w:rsidRPr="0018141A" w14:paraId="2B0EC675" w14:textId="77777777" w:rsidTr="008F7E3C">
        <w:trPr>
          <w:gridAfter w:val="1"/>
          <w:wAfter w:w="2649" w:type="dxa"/>
          <w:trHeight w:val="300"/>
        </w:trPr>
        <w:tc>
          <w:tcPr>
            <w:tcW w:w="2479" w:type="dxa"/>
            <w:gridSpan w:val="4"/>
            <w:tcBorders>
              <w:top w:val="nil"/>
              <w:left w:val="single" w:sz="8" w:space="0" w:color="auto"/>
              <w:bottom w:val="single" w:sz="4" w:space="0" w:color="auto"/>
              <w:right w:val="single" w:sz="4" w:space="0" w:color="auto"/>
            </w:tcBorders>
            <w:shd w:val="clear" w:color="auto" w:fill="auto"/>
            <w:noWrap/>
            <w:vAlign w:val="bottom"/>
            <w:hideMark/>
          </w:tcPr>
          <w:p w14:paraId="2CC1CD21"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January - March</w:t>
            </w:r>
          </w:p>
        </w:tc>
        <w:tc>
          <w:tcPr>
            <w:tcW w:w="2471" w:type="dxa"/>
            <w:gridSpan w:val="2"/>
            <w:tcBorders>
              <w:top w:val="nil"/>
              <w:left w:val="nil"/>
              <w:bottom w:val="single" w:sz="4" w:space="0" w:color="auto"/>
              <w:right w:val="single" w:sz="4" w:space="0" w:color="auto"/>
            </w:tcBorders>
            <w:shd w:val="clear" w:color="auto" w:fill="auto"/>
            <w:noWrap/>
            <w:vAlign w:val="bottom"/>
            <w:hideMark/>
          </w:tcPr>
          <w:p w14:paraId="21E72E20" w14:textId="77777777" w:rsidR="00B21510" w:rsidRPr="0018141A" w:rsidRDefault="00B21510" w:rsidP="008F7E3C">
            <w:pPr>
              <w:jc w:val="center"/>
              <w:rPr>
                <w:rFonts w:ascii="Calibri" w:hAnsi="Calibri" w:cs="Calibri"/>
                <w:color w:val="000000"/>
                <w:sz w:val="22"/>
                <w:szCs w:val="22"/>
                <w:lang w:val="en-US" w:eastAsia="en-US"/>
              </w:rPr>
            </w:pPr>
          </w:p>
        </w:tc>
        <w:tc>
          <w:tcPr>
            <w:tcW w:w="2430" w:type="dxa"/>
            <w:tcBorders>
              <w:top w:val="nil"/>
              <w:left w:val="nil"/>
              <w:bottom w:val="single" w:sz="4" w:space="0" w:color="auto"/>
              <w:right w:val="single" w:sz="8" w:space="0" w:color="auto"/>
            </w:tcBorders>
            <w:shd w:val="clear" w:color="auto" w:fill="auto"/>
            <w:noWrap/>
            <w:vAlign w:val="bottom"/>
            <w:hideMark/>
          </w:tcPr>
          <w:p w14:paraId="3CE151E0"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67E99225" w14:textId="77777777" w:rsidTr="008F7E3C">
        <w:trPr>
          <w:gridAfter w:val="1"/>
          <w:wAfter w:w="2649" w:type="dxa"/>
          <w:trHeight w:val="300"/>
        </w:trPr>
        <w:tc>
          <w:tcPr>
            <w:tcW w:w="2479" w:type="dxa"/>
            <w:gridSpan w:val="4"/>
            <w:tcBorders>
              <w:top w:val="nil"/>
              <w:left w:val="single" w:sz="8" w:space="0" w:color="auto"/>
              <w:bottom w:val="single" w:sz="4" w:space="0" w:color="auto"/>
              <w:right w:val="single" w:sz="4" w:space="0" w:color="auto"/>
            </w:tcBorders>
            <w:shd w:val="clear" w:color="auto" w:fill="auto"/>
            <w:noWrap/>
            <w:vAlign w:val="bottom"/>
            <w:hideMark/>
          </w:tcPr>
          <w:p w14:paraId="70E0464D"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April - May</w:t>
            </w:r>
          </w:p>
        </w:tc>
        <w:tc>
          <w:tcPr>
            <w:tcW w:w="2471" w:type="dxa"/>
            <w:gridSpan w:val="2"/>
            <w:tcBorders>
              <w:top w:val="nil"/>
              <w:left w:val="nil"/>
              <w:bottom w:val="single" w:sz="4" w:space="0" w:color="auto"/>
              <w:right w:val="single" w:sz="4" w:space="0" w:color="auto"/>
            </w:tcBorders>
            <w:shd w:val="clear" w:color="auto" w:fill="auto"/>
            <w:noWrap/>
            <w:vAlign w:val="bottom"/>
            <w:hideMark/>
          </w:tcPr>
          <w:p w14:paraId="66F5E2F8" w14:textId="77777777" w:rsidR="00B21510" w:rsidRPr="0018141A" w:rsidRDefault="00B21510" w:rsidP="008F7E3C">
            <w:pPr>
              <w:jc w:val="center"/>
              <w:rPr>
                <w:rFonts w:ascii="Calibri" w:hAnsi="Calibri" w:cs="Calibri"/>
                <w:color w:val="000000"/>
                <w:sz w:val="22"/>
                <w:szCs w:val="22"/>
                <w:lang w:val="en-US" w:eastAsia="en-US"/>
              </w:rPr>
            </w:pPr>
          </w:p>
        </w:tc>
        <w:tc>
          <w:tcPr>
            <w:tcW w:w="2430" w:type="dxa"/>
            <w:tcBorders>
              <w:top w:val="nil"/>
              <w:left w:val="nil"/>
              <w:bottom w:val="single" w:sz="4" w:space="0" w:color="auto"/>
              <w:right w:val="single" w:sz="8" w:space="0" w:color="auto"/>
            </w:tcBorders>
            <w:shd w:val="clear" w:color="auto" w:fill="auto"/>
            <w:noWrap/>
            <w:vAlign w:val="bottom"/>
            <w:hideMark/>
          </w:tcPr>
          <w:p w14:paraId="02112C9F"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0D5E655E" w14:textId="77777777" w:rsidTr="008F7E3C">
        <w:trPr>
          <w:gridAfter w:val="1"/>
          <w:wAfter w:w="2649" w:type="dxa"/>
          <w:trHeight w:val="300"/>
        </w:trPr>
        <w:tc>
          <w:tcPr>
            <w:tcW w:w="2479" w:type="dxa"/>
            <w:gridSpan w:val="4"/>
            <w:tcBorders>
              <w:top w:val="nil"/>
              <w:left w:val="single" w:sz="8" w:space="0" w:color="auto"/>
              <w:bottom w:val="single" w:sz="4" w:space="0" w:color="auto"/>
              <w:right w:val="single" w:sz="4" w:space="0" w:color="auto"/>
            </w:tcBorders>
            <w:shd w:val="clear" w:color="auto" w:fill="auto"/>
            <w:noWrap/>
            <w:vAlign w:val="bottom"/>
            <w:hideMark/>
          </w:tcPr>
          <w:p w14:paraId="0698931A"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June - December</w:t>
            </w:r>
          </w:p>
        </w:tc>
        <w:tc>
          <w:tcPr>
            <w:tcW w:w="2471" w:type="dxa"/>
            <w:gridSpan w:val="2"/>
            <w:tcBorders>
              <w:top w:val="nil"/>
              <w:left w:val="nil"/>
              <w:bottom w:val="single" w:sz="4" w:space="0" w:color="auto"/>
              <w:right w:val="single" w:sz="4" w:space="0" w:color="auto"/>
            </w:tcBorders>
            <w:shd w:val="clear" w:color="auto" w:fill="auto"/>
            <w:noWrap/>
            <w:vAlign w:val="bottom"/>
            <w:hideMark/>
          </w:tcPr>
          <w:p w14:paraId="26500804" w14:textId="77777777" w:rsidR="00B21510" w:rsidRPr="0018141A" w:rsidRDefault="00B21510" w:rsidP="008F7E3C">
            <w:pPr>
              <w:jc w:val="center"/>
              <w:rPr>
                <w:rFonts w:ascii="Calibri" w:hAnsi="Calibri" w:cs="Calibri"/>
                <w:color w:val="000000"/>
                <w:sz w:val="22"/>
                <w:szCs w:val="22"/>
                <w:lang w:val="en-US" w:eastAsia="en-US"/>
              </w:rPr>
            </w:pPr>
          </w:p>
        </w:tc>
        <w:tc>
          <w:tcPr>
            <w:tcW w:w="2430" w:type="dxa"/>
            <w:tcBorders>
              <w:top w:val="nil"/>
              <w:left w:val="nil"/>
              <w:bottom w:val="single" w:sz="4" w:space="0" w:color="auto"/>
              <w:right w:val="single" w:sz="8" w:space="0" w:color="auto"/>
            </w:tcBorders>
            <w:shd w:val="clear" w:color="auto" w:fill="auto"/>
            <w:noWrap/>
            <w:vAlign w:val="bottom"/>
            <w:hideMark/>
          </w:tcPr>
          <w:p w14:paraId="67504470"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7EE96C75" w14:textId="77777777" w:rsidTr="008F7E3C">
        <w:trPr>
          <w:gridAfter w:val="1"/>
          <w:wAfter w:w="2649" w:type="dxa"/>
          <w:trHeight w:val="315"/>
        </w:trPr>
        <w:tc>
          <w:tcPr>
            <w:tcW w:w="4950" w:type="dxa"/>
            <w:gridSpan w:val="6"/>
            <w:tcBorders>
              <w:top w:val="single" w:sz="4" w:space="0" w:color="auto"/>
              <w:left w:val="single" w:sz="8" w:space="0" w:color="auto"/>
              <w:bottom w:val="single" w:sz="8" w:space="0" w:color="auto"/>
              <w:right w:val="single" w:sz="4" w:space="0" w:color="000000"/>
            </w:tcBorders>
            <w:shd w:val="clear" w:color="auto" w:fill="auto"/>
            <w:noWrap/>
            <w:vAlign w:val="bottom"/>
            <w:hideMark/>
          </w:tcPr>
          <w:p w14:paraId="7963711B" w14:textId="77777777" w:rsidR="00B21510" w:rsidRPr="0018141A" w:rsidRDefault="00B21510" w:rsidP="008F7E3C">
            <w:pPr>
              <w:jc w:val="right"/>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TOTAL</w:t>
            </w:r>
          </w:p>
        </w:tc>
        <w:tc>
          <w:tcPr>
            <w:tcW w:w="2430" w:type="dxa"/>
            <w:tcBorders>
              <w:top w:val="nil"/>
              <w:left w:val="nil"/>
              <w:bottom w:val="single" w:sz="8" w:space="0" w:color="auto"/>
              <w:right w:val="single" w:sz="8" w:space="0" w:color="auto"/>
            </w:tcBorders>
            <w:shd w:val="clear" w:color="auto" w:fill="auto"/>
            <w:noWrap/>
            <w:vAlign w:val="bottom"/>
            <w:hideMark/>
          </w:tcPr>
          <w:p w14:paraId="76F70E38" w14:textId="77777777" w:rsidR="00B21510" w:rsidRPr="0018141A" w:rsidRDefault="00B21510" w:rsidP="00067FE5">
            <w:pP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 xml:space="preserve"> </w:t>
            </w:r>
          </w:p>
        </w:tc>
      </w:tr>
    </w:tbl>
    <w:p w14:paraId="5BF2B6EB" w14:textId="77777777" w:rsidR="00B21510" w:rsidRDefault="00B21510" w:rsidP="00B21510">
      <w:pPr>
        <w:ind w:left="720"/>
        <w:rPr>
          <w:rFonts w:ascii="Verdana" w:hAnsi="Verdana" w:cs="Arial"/>
          <w:sz w:val="22"/>
          <w:szCs w:val="22"/>
        </w:rPr>
      </w:pPr>
    </w:p>
    <w:p w14:paraId="09603D4D" w14:textId="77777777" w:rsidR="00B21510" w:rsidRPr="000177C0" w:rsidRDefault="00B21510" w:rsidP="00B21510">
      <w:pPr>
        <w:rPr>
          <w:rFonts w:ascii="Verdana" w:hAnsi="Verdana"/>
          <w:b/>
          <w:sz w:val="20"/>
          <w:szCs w:val="20"/>
          <w:u w:val="single"/>
        </w:rPr>
      </w:pPr>
    </w:p>
    <w:p w14:paraId="4C1C63FA" w14:textId="77777777" w:rsidR="00B21510" w:rsidRPr="000177C0" w:rsidRDefault="00B21510" w:rsidP="00B21510">
      <w:pPr>
        <w:pStyle w:val="BodyText"/>
        <w:spacing w:before="0" w:after="0"/>
        <w:rPr>
          <w:rFonts w:ascii="Verdana" w:hAnsi="Verdana"/>
          <w:b/>
          <w:sz w:val="20"/>
          <w:szCs w:val="20"/>
          <w:u w:val="single"/>
        </w:rPr>
      </w:pPr>
      <w:r>
        <w:rPr>
          <w:rFonts w:ascii="Verdana" w:hAnsi="Verdana"/>
          <w:b/>
          <w:sz w:val="20"/>
          <w:szCs w:val="20"/>
          <w:u w:val="single"/>
        </w:rPr>
        <w:t>Projected Cash Flow</w:t>
      </w:r>
      <w:r w:rsidRPr="000177C0">
        <w:rPr>
          <w:rFonts w:ascii="Verdana" w:hAnsi="Verdana"/>
          <w:b/>
          <w:sz w:val="20"/>
          <w:szCs w:val="20"/>
          <w:u w:val="single"/>
        </w:rPr>
        <w:t xml:space="preserve"> </w:t>
      </w:r>
    </w:p>
    <w:p w14:paraId="78343FB7" w14:textId="77777777" w:rsidR="00B21510" w:rsidRDefault="00B21510" w:rsidP="00B21510">
      <w:pPr>
        <w:ind w:left="720"/>
        <w:rPr>
          <w:rFonts w:ascii="Verdana" w:hAnsi="Verdana" w:cs="Arial"/>
          <w:sz w:val="22"/>
          <w:szCs w:val="22"/>
        </w:rPr>
      </w:pPr>
      <w:r>
        <w:rPr>
          <w:rFonts w:ascii="Verdana" w:hAnsi="Verdana" w:cs="Arial"/>
          <w:sz w:val="22"/>
          <w:szCs w:val="22"/>
        </w:rPr>
        <w:t>The following tables indicate cash flow projections showing revenue, expenses and profit or loss for ea</w:t>
      </w:r>
      <w:r w:rsidR="008D5167">
        <w:rPr>
          <w:rFonts w:ascii="Verdana" w:hAnsi="Verdana" w:cs="Arial"/>
          <w:sz w:val="22"/>
          <w:szCs w:val="22"/>
        </w:rPr>
        <w:t>ch month of every year from 2021 to 2023</w:t>
      </w:r>
      <w:r>
        <w:rPr>
          <w:rFonts w:ascii="Verdana" w:hAnsi="Verdana" w:cs="Arial"/>
          <w:sz w:val="22"/>
          <w:szCs w:val="22"/>
        </w:rPr>
        <w:t>:</w:t>
      </w:r>
    </w:p>
    <w:p w14:paraId="077D3DC7" w14:textId="77777777" w:rsidR="00B21510" w:rsidRDefault="00B21510" w:rsidP="00B21510">
      <w:pPr>
        <w:ind w:left="720"/>
        <w:rPr>
          <w:rFonts w:ascii="Verdana" w:hAnsi="Verdana" w:cs="Arial"/>
          <w:sz w:val="22"/>
          <w:szCs w:val="22"/>
        </w:rPr>
      </w:pPr>
    </w:p>
    <w:tbl>
      <w:tblPr>
        <w:tblW w:w="7380" w:type="dxa"/>
        <w:tblInd w:w="828" w:type="dxa"/>
        <w:tblLook w:val="04A0" w:firstRow="1" w:lastRow="0" w:firstColumn="1" w:lastColumn="0" w:noHBand="0" w:noVBand="1"/>
      </w:tblPr>
      <w:tblGrid>
        <w:gridCol w:w="1800"/>
        <w:gridCol w:w="1800"/>
        <w:gridCol w:w="1890"/>
        <w:gridCol w:w="1890"/>
      </w:tblGrid>
      <w:tr w:rsidR="00B21510" w:rsidRPr="0018141A" w14:paraId="25E07469" w14:textId="77777777" w:rsidTr="004F1F7B">
        <w:trPr>
          <w:trHeight w:val="315"/>
        </w:trPr>
        <w:tc>
          <w:tcPr>
            <w:tcW w:w="7380" w:type="dxa"/>
            <w:gridSpan w:val="4"/>
            <w:tcBorders>
              <w:top w:val="single" w:sz="8" w:space="0" w:color="auto"/>
              <w:left w:val="single" w:sz="8" w:space="0" w:color="auto"/>
              <w:bottom w:val="nil"/>
              <w:right w:val="single" w:sz="8" w:space="0" w:color="000000"/>
            </w:tcBorders>
            <w:shd w:val="clear" w:color="auto" w:fill="5F497A"/>
            <w:noWrap/>
            <w:vAlign w:val="bottom"/>
            <w:hideMark/>
          </w:tcPr>
          <w:p w14:paraId="6AB7BD27" w14:textId="77777777" w:rsidR="00B21510" w:rsidRPr="0018141A" w:rsidRDefault="008D5167"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Cash Flow Projections - 2021</w:t>
            </w:r>
          </w:p>
        </w:tc>
      </w:tr>
      <w:tr w:rsidR="00B21510" w:rsidRPr="0018141A" w14:paraId="6DAC4723" w14:textId="77777777" w:rsidTr="008F7E3C">
        <w:trPr>
          <w:trHeight w:val="315"/>
        </w:trPr>
        <w:tc>
          <w:tcPr>
            <w:tcW w:w="18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2EDEA18F"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Item</w:t>
            </w:r>
          </w:p>
        </w:tc>
        <w:tc>
          <w:tcPr>
            <w:tcW w:w="1800" w:type="dxa"/>
            <w:tcBorders>
              <w:top w:val="single" w:sz="8" w:space="0" w:color="auto"/>
              <w:left w:val="nil"/>
              <w:bottom w:val="single" w:sz="8" w:space="0" w:color="auto"/>
              <w:right w:val="single" w:sz="4" w:space="0" w:color="auto"/>
            </w:tcBorders>
            <w:shd w:val="clear" w:color="000000" w:fill="BFBFBF"/>
            <w:noWrap/>
            <w:vAlign w:val="bottom"/>
            <w:hideMark/>
          </w:tcPr>
          <w:p w14:paraId="2DE8B461"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Revenue</w:t>
            </w:r>
          </w:p>
        </w:tc>
        <w:tc>
          <w:tcPr>
            <w:tcW w:w="1890" w:type="dxa"/>
            <w:tcBorders>
              <w:top w:val="single" w:sz="8" w:space="0" w:color="auto"/>
              <w:left w:val="nil"/>
              <w:bottom w:val="single" w:sz="8" w:space="0" w:color="auto"/>
              <w:right w:val="single" w:sz="4" w:space="0" w:color="auto"/>
            </w:tcBorders>
            <w:shd w:val="clear" w:color="000000" w:fill="BFBFBF"/>
            <w:noWrap/>
            <w:vAlign w:val="bottom"/>
            <w:hideMark/>
          </w:tcPr>
          <w:p w14:paraId="535CC760" w14:textId="77777777" w:rsidR="00B21510" w:rsidRPr="0018141A" w:rsidRDefault="00B21510" w:rsidP="008F7E3C">
            <w:pP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Expenses</w:t>
            </w:r>
          </w:p>
        </w:tc>
        <w:tc>
          <w:tcPr>
            <w:tcW w:w="1890" w:type="dxa"/>
            <w:tcBorders>
              <w:top w:val="single" w:sz="8" w:space="0" w:color="auto"/>
              <w:left w:val="nil"/>
              <w:bottom w:val="single" w:sz="8" w:space="0" w:color="auto"/>
              <w:right w:val="single" w:sz="8" w:space="0" w:color="auto"/>
            </w:tcBorders>
            <w:shd w:val="clear" w:color="000000" w:fill="BFBFBF"/>
            <w:noWrap/>
            <w:vAlign w:val="bottom"/>
            <w:hideMark/>
          </w:tcPr>
          <w:p w14:paraId="29599B6C" w14:textId="77777777" w:rsidR="00B21510" w:rsidRPr="0018141A" w:rsidRDefault="00B21510" w:rsidP="008F7E3C">
            <w:pP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Profit/Loss</w:t>
            </w:r>
          </w:p>
        </w:tc>
      </w:tr>
      <w:tr w:rsidR="00B21510" w:rsidRPr="0018141A" w14:paraId="3C3A61BD"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0531FFCE"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January</w:t>
            </w:r>
          </w:p>
        </w:tc>
        <w:tc>
          <w:tcPr>
            <w:tcW w:w="1800" w:type="dxa"/>
            <w:tcBorders>
              <w:top w:val="nil"/>
              <w:left w:val="nil"/>
              <w:bottom w:val="single" w:sz="4" w:space="0" w:color="auto"/>
              <w:right w:val="single" w:sz="4" w:space="0" w:color="auto"/>
            </w:tcBorders>
            <w:shd w:val="clear" w:color="000000" w:fill="F2F2F2"/>
            <w:noWrap/>
            <w:vAlign w:val="bottom"/>
            <w:hideMark/>
          </w:tcPr>
          <w:p w14:paraId="6A2F3F80"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31A3FE26"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7B59B9D0"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34E0E03E"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26C46F32"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February</w:t>
            </w:r>
          </w:p>
        </w:tc>
        <w:tc>
          <w:tcPr>
            <w:tcW w:w="1800" w:type="dxa"/>
            <w:tcBorders>
              <w:top w:val="nil"/>
              <w:left w:val="nil"/>
              <w:bottom w:val="single" w:sz="4" w:space="0" w:color="auto"/>
              <w:right w:val="single" w:sz="4" w:space="0" w:color="auto"/>
            </w:tcBorders>
            <w:shd w:val="clear" w:color="000000" w:fill="F2F2F2"/>
            <w:noWrap/>
            <w:vAlign w:val="bottom"/>
            <w:hideMark/>
          </w:tcPr>
          <w:p w14:paraId="58EA9B58"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3B565211"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79971A82"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0F0B63AE"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32077D78"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March</w:t>
            </w:r>
          </w:p>
        </w:tc>
        <w:tc>
          <w:tcPr>
            <w:tcW w:w="1800" w:type="dxa"/>
            <w:tcBorders>
              <w:top w:val="nil"/>
              <w:left w:val="nil"/>
              <w:bottom w:val="single" w:sz="4" w:space="0" w:color="auto"/>
              <w:right w:val="single" w:sz="4" w:space="0" w:color="auto"/>
            </w:tcBorders>
            <w:shd w:val="clear" w:color="000000" w:fill="F2F2F2"/>
            <w:noWrap/>
            <w:vAlign w:val="bottom"/>
            <w:hideMark/>
          </w:tcPr>
          <w:p w14:paraId="6465415A"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1B8914F4"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74F5A6C2"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60C389B7"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42FBBFC9"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April</w:t>
            </w:r>
          </w:p>
        </w:tc>
        <w:tc>
          <w:tcPr>
            <w:tcW w:w="1800" w:type="dxa"/>
            <w:tcBorders>
              <w:top w:val="nil"/>
              <w:left w:val="nil"/>
              <w:bottom w:val="single" w:sz="4" w:space="0" w:color="auto"/>
              <w:right w:val="single" w:sz="4" w:space="0" w:color="auto"/>
            </w:tcBorders>
            <w:shd w:val="clear" w:color="000000" w:fill="F2F2F2"/>
            <w:noWrap/>
            <w:vAlign w:val="bottom"/>
            <w:hideMark/>
          </w:tcPr>
          <w:p w14:paraId="4EF956FD"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4E8B0100"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45B235B7"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6244E7ED"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48872253"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May</w:t>
            </w:r>
          </w:p>
        </w:tc>
        <w:tc>
          <w:tcPr>
            <w:tcW w:w="1800" w:type="dxa"/>
            <w:tcBorders>
              <w:top w:val="nil"/>
              <w:left w:val="nil"/>
              <w:bottom w:val="single" w:sz="4" w:space="0" w:color="auto"/>
              <w:right w:val="single" w:sz="4" w:space="0" w:color="auto"/>
            </w:tcBorders>
            <w:shd w:val="clear" w:color="000000" w:fill="F2F2F2"/>
            <w:noWrap/>
            <w:vAlign w:val="bottom"/>
            <w:hideMark/>
          </w:tcPr>
          <w:p w14:paraId="033C92C3"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45D6F6B1"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62C2B274"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5605FDF1"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08825C7F"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June</w:t>
            </w:r>
          </w:p>
        </w:tc>
        <w:tc>
          <w:tcPr>
            <w:tcW w:w="1800" w:type="dxa"/>
            <w:tcBorders>
              <w:top w:val="nil"/>
              <w:left w:val="nil"/>
              <w:bottom w:val="single" w:sz="4" w:space="0" w:color="auto"/>
              <w:right w:val="single" w:sz="4" w:space="0" w:color="auto"/>
            </w:tcBorders>
            <w:shd w:val="clear" w:color="000000" w:fill="F2F2F2"/>
            <w:noWrap/>
            <w:vAlign w:val="bottom"/>
            <w:hideMark/>
          </w:tcPr>
          <w:p w14:paraId="0C232F1C"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3CD2F6C6"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0451ED37"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0674C9D2"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3EEBF1C6"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July</w:t>
            </w:r>
          </w:p>
        </w:tc>
        <w:tc>
          <w:tcPr>
            <w:tcW w:w="1800" w:type="dxa"/>
            <w:tcBorders>
              <w:top w:val="nil"/>
              <w:left w:val="nil"/>
              <w:bottom w:val="single" w:sz="4" w:space="0" w:color="auto"/>
              <w:right w:val="single" w:sz="4" w:space="0" w:color="auto"/>
            </w:tcBorders>
            <w:shd w:val="clear" w:color="000000" w:fill="F2F2F2"/>
            <w:noWrap/>
            <w:vAlign w:val="bottom"/>
            <w:hideMark/>
          </w:tcPr>
          <w:p w14:paraId="7CA70FFE"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301D8606"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77AB6CAB"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21853F5"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496F2DC4"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August</w:t>
            </w:r>
          </w:p>
        </w:tc>
        <w:tc>
          <w:tcPr>
            <w:tcW w:w="1800" w:type="dxa"/>
            <w:tcBorders>
              <w:top w:val="nil"/>
              <w:left w:val="nil"/>
              <w:bottom w:val="single" w:sz="4" w:space="0" w:color="auto"/>
              <w:right w:val="single" w:sz="4" w:space="0" w:color="auto"/>
            </w:tcBorders>
            <w:shd w:val="clear" w:color="000000" w:fill="F2F2F2"/>
            <w:noWrap/>
            <w:vAlign w:val="bottom"/>
            <w:hideMark/>
          </w:tcPr>
          <w:p w14:paraId="493BA60C"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105DFF24"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0111C752"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7DB5186B"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1A599634"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September</w:t>
            </w:r>
          </w:p>
        </w:tc>
        <w:tc>
          <w:tcPr>
            <w:tcW w:w="1800" w:type="dxa"/>
            <w:tcBorders>
              <w:top w:val="nil"/>
              <w:left w:val="nil"/>
              <w:bottom w:val="single" w:sz="4" w:space="0" w:color="auto"/>
              <w:right w:val="single" w:sz="4" w:space="0" w:color="auto"/>
            </w:tcBorders>
            <w:shd w:val="clear" w:color="000000" w:fill="F2F2F2"/>
            <w:noWrap/>
            <w:vAlign w:val="bottom"/>
            <w:hideMark/>
          </w:tcPr>
          <w:p w14:paraId="79E410B5"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3D61E0B5"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6EF66607"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96631EF"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2776C712"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October</w:t>
            </w:r>
          </w:p>
        </w:tc>
        <w:tc>
          <w:tcPr>
            <w:tcW w:w="1800" w:type="dxa"/>
            <w:tcBorders>
              <w:top w:val="nil"/>
              <w:left w:val="nil"/>
              <w:bottom w:val="single" w:sz="4" w:space="0" w:color="auto"/>
              <w:right w:val="single" w:sz="4" w:space="0" w:color="auto"/>
            </w:tcBorders>
            <w:shd w:val="clear" w:color="000000" w:fill="F2F2F2"/>
            <w:noWrap/>
            <w:vAlign w:val="bottom"/>
            <w:hideMark/>
          </w:tcPr>
          <w:p w14:paraId="12BFBD4E"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60CE22EA"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5F1E5315"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17DBAEC9"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5096677A"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November</w:t>
            </w:r>
          </w:p>
        </w:tc>
        <w:tc>
          <w:tcPr>
            <w:tcW w:w="1800" w:type="dxa"/>
            <w:tcBorders>
              <w:top w:val="nil"/>
              <w:left w:val="nil"/>
              <w:bottom w:val="single" w:sz="4" w:space="0" w:color="auto"/>
              <w:right w:val="single" w:sz="4" w:space="0" w:color="auto"/>
            </w:tcBorders>
            <w:shd w:val="clear" w:color="000000" w:fill="F2F2F2"/>
            <w:noWrap/>
            <w:vAlign w:val="bottom"/>
            <w:hideMark/>
          </w:tcPr>
          <w:p w14:paraId="350CA25D"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40BDAAF8"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4754B61F"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5AFD2BFE" w14:textId="77777777" w:rsidTr="008F7E3C">
        <w:trPr>
          <w:trHeight w:val="315"/>
        </w:trPr>
        <w:tc>
          <w:tcPr>
            <w:tcW w:w="1800" w:type="dxa"/>
            <w:tcBorders>
              <w:top w:val="nil"/>
              <w:left w:val="single" w:sz="8" w:space="0" w:color="auto"/>
              <w:bottom w:val="nil"/>
              <w:right w:val="single" w:sz="4" w:space="0" w:color="auto"/>
            </w:tcBorders>
            <w:shd w:val="clear" w:color="000000" w:fill="F2F2F2"/>
            <w:noWrap/>
            <w:vAlign w:val="bottom"/>
            <w:hideMark/>
          </w:tcPr>
          <w:p w14:paraId="61CD2198"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December</w:t>
            </w:r>
          </w:p>
        </w:tc>
        <w:tc>
          <w:tcPr>
            <w:tcW w:w="1800" w:type="dxa"/>
            <w:tcBorders>
              <w:top w:val="nil"/>
              <w:left w:val="nil"/>
              <w:bottom w:val="single" w:sz="4" w:space="0" w:color="auto"/>
              <w:right w:val="single" w:sz="4" w:space="0" w:color="auto"/>
            </w:tcBorders>
            <w:shd w:val="clear" w:color="000000" w:fill="F2F2F2"/>
            <w:noWrap/>
            <w:vAlign w:val="bottom"/>
            <w:hideMark/>
          </w:tcPr>
          <w:p w14:paraId="158EB67D"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1EFB8CF7"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335B9202"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1C9F55E6" w14:textId="77777777" w:rsidTr="008F7E3C">
        <w:trPr>
          <w:trHeight w:val="315"/>
        </w:trPr>
        <w:tc>
          <w:tcPr>
            <w:tcW w:w="18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3D8DA43D"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TOTAL</w:t>
            </w:r>
          </w:p>
        </w:tc>
        <w:tc>
          <w:tcPr>
            <w:tcW w:w="1800" w:type="dxa"/>
            <w:tcBorders>
              <w:top w:val="single" w:sz="8" w:space="0" w:color="auto"/>
              <w:left w:val="nil"/>
              <w:bottom w:val="single" w:sz="8" w:space="0" w:color="auto"/>
              <w:right w:val="single" w:sz="4" w:space="0" w:color="auto"/>
            </w:tcBorders>
            <w:shd w:val="clear" w:color="000000" w:fill="BFBFBF"/>
            <w:noWrap/>
            <w:vAlign w:val="bottom"/>
            <w:hideMark/>
          </w:tcPr>
          <w:p w14:paraId="7DE28063" w14:textId="77777777" w:rsidR="00B21510" w:rsidRPr="0018141A" w:rsidRDefault="00B21510" w:rsidP="008F7E3C">
            <w:pPr>
              <w:jc w:val="center"/>
              <w:rPr>
                <w:rFonts w:ascii="Calibri" w:hAnsi="Calibri" w:cs="Calibri"/>
                <w:b/>
                <w:bCs/>
                <w:color w:val="000000"/>
                <w:sz w:val="22"/>
                <w:szCs w:val="22"/>
                <w:lang w:val="en-US" w:eastAsia="en-US"/>
              </w:rPr>
            </w:pPr>
          </w:p>
        </w:tc>
        <w:tc>
          <w:tcPr>
            <w:tcW w:w="1890" w:type="dxa"/>
            <w:tcBorders>
              <w:top w:val="single" w:sz="8" w:space="0" w:color="auto"/>
              <w:left w:val="nil"/>
              <w:bottom w:val="single" w:sz="8" w:space="0" w:color="auto"/>
              <w:right w:val="single" w:sz="4" w:space="0" w:color="auto"/>
            </w:tcBorders>
            <w:shd w:val="clear" w:color="000000" w:fill="BFBFBF"/>
            <w:noWrap/>
            <w:vAlign w:val="bottom"/>
            <w:hideMark/>
          </w:tcPr>
          <w:p w14:paraId="75645A0F" w14:textId="77777777" w:rsidR="00B21510" w:rsidRPr="0018141A" w:rsidRDefault="00B21510" w:rsidP="008F7E3C">
            <w:pPr>
              <w:rPr>
                <w:rFonts w:ascii="Calibri" w:hAnsi="Calibri" w:cs="Calibri"/>
                <w:b/>
                <w:bCs/>
                <w:color w:val="000000"/>
                <w:sz w:val="22"/>
                <w:szCs w:val="22"/>
                <w:lang w:val="en-US" w:eastAsia="en-US"/>
              </w:rPr>
            </w:pPr>
          </w:p>
        </w:tc>
        <w:tc>
          <w:tcPr>
            <w:tcW w:w="1890" w:type="dxa"/>
            <w:tcBorders>
              <w:top w:val="single" w:sz="8" w:space="0" w:color="auto"/>
              <w:left w:val="nil"/>
              <w:bottom w:val="single" w:sz="8" w:space="0" w:color="auto"/>
              <w:right w:val="single" w:sz="8" w:space="0" w:color="auto"/>
            </w:tcBorders>
            <w:shd w:val="clear" w:color="000000" w:fill="BFBFBF"/>
            <w:noWrap/>
            <w:vAlign w:val="bottom"/>
            <w:hideMark/>
          </w:tcPr>
          <w:p w14:paraId="25DFFAA5"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710493AF" w14:textId="77777777" w:rsidTr="008F7E3C">
        <w:trPr>
          <w:trHeight w:val="315"/>
        </w:trPr>
        <w:tc>
          <w:tcPr>
            <w:tcW w:w="1800" w:type="dxa"/>
            <w:tcBorders>
              <w:top w:val="nil"/>
              <w:left w:val="nil"/>
              <w:bottom w:val="nil"/>
              <w:right w:val="nil"/>
            </w:tcBorders>
            <w:shd w:val="clear" w:color="auto" w:fill="auto"/>
            <w:noWrap/>
            <w:vAlign w:val="bottom"/>
            <w:hideMark/>
          </w:tcPr>
          <w:p w14:paraId="27AF16BF" w14:textId="77777777" w:rsidR="00B21510" w:rsidRPr="0018141A" w:rsidRDefault="00B21510" w:rsidP="008F7E3C">
            <w:pPr>
              <w:rPr>
                <w:rFonts w:ascii="Calibri" w:hAnsi="Calibri" w:cs="Calibri"/>
                <w:color w:val="000000"/>
                <w:sz w:val="22"/>
                <w:szCs w:val="22"/>
                <w:lang w:val="en-US" w:eastAsia="en-US"/>
              </w:rPr>
            </w:pPr>
          </w:p>
          <w:p w14:paraId="03086E17" w14:textId="77777777" w:rsidR="004F0A19" w:rsidRPr="0018141A" w:rsidRDefault="004F0A19" w:rsidP="008F7E3C">
            <w:pPr>
              <w:rPr>
                <w:rFonts w:ascii="Calibri" w:hAnsi="Calibri" w:cs="Calibri"/>
                <w:color w:val="000000"/>
                <w:sz w:val="22"/>
                <w:szCs w:val="22"/>
                <w:lang w:val="en-US" w:eastAsia="en-US"/>
              </w:rPr>
            </w:pPr>
          </w:p>
          <w:p w14:paraId="75740D84" w14:textId="77777777" w:rsidR="004F0A19" w:rsidRPr="0018141A" w:rsidRDefault="004F0A19" w:rsidP="008F7E3C">
            <w:pPr>
              <w:rPr>
                <w:rFonts w:ascii="Calibri" w:hAnsi="Calibri" w:cs="Calibri"/>
                <w:color w:val="000000"/>
                <w:sz w:val="22"/>
                <w:szCs w:val="22"/>
                <w:lang w:val="en-US" w:eastAsia="en-US"/>
              </w:rPr>
            </w:pPr>
          </w:p>
          <w:p w14:paraId="003784C2" w14:textId="77777777" w:rsidR="004F0A19" w:rsidRPr="0018141A" w:rsidRDefault="004F0A19" w:rsidP="008F7E3C">
            <w:pPr>
              <w:rPr>
                <w:rFonts w:ascii="Calibri" w:hAnsi="Calibri" w:cs="Calibri"/>
                <w:color w:val="000000"/>
                <w:sz w:val="22"/>
                <w:szCs w:val="22"/>
                <w:lang w:val="en-US" w:eastAsia="en-US"/>
              </w:rPr>
            </w:pPr>
          </w:p>
          <w:p w14:paraId="6CECBDFF" w14:textId="77777777" w:rsidR="004F0A19" w:rsidRPr="0018141A" w:rsidRDefault="004F0A19" w:rsidP="008F7E3C">
            <w:pPr>
              <w:rPr>
                <w:rFonts w:ascii="Calibri" w:hAnsi="Calibri" w:cs="Calibri"/>
                <w:color w:val="000000"/>
                <w:sz w:val="22"/>
                <w:szCs w:val="22"/>
                <w:lang w:val="en-US" w:eastAsia="en-US"/>
              </w:rPr>
            </w:pPr>
          </w:p>
          <w:p w14:paraId="5141D054" w14:textId="77777777" w:rsidR="004F0A19" w:rsidRPr="0018141A" w:rsidRDefault="004F0A19" w:rsidP="008F7E3C">
            <w:pPr>
              <w:rPr>
                <w:rFonts w:ascii="Calibri" w:hAnsi="Calibri" w:cs="Calibri"/>
                <w:color w:val="000000"/>
                <w:sz w:val="22"/>
                <w:szCs w:val="22"/>
                <w:lang w:val="en-US" w:eastAsia="en-US"/>
              </w:rPr>
            </w:pPr>
          </w:p>
          <w:p w14:paraId="64E215EF" w14:textId="77777777" w:rsidR="004F0A19" w:rsidRPr="0018141A" w:rsidRDefault="004F0A19" w:rsidP="008F7E3C">
            <w:pPr>
              <w:rPr>
                <w:rFonts w:ascii="Calibri" w:hAnsi="Calibri" w:cs="Calibri"/>
                <w:color w:val="000000"/>
                <w:sz w:val="22"/>
                <w:szCs w:val="22"/>
                <w:lang w:val="en-US" w:eastAsia="en-US"/>
              </w:rPr>
            </w:pPr>
          </w:p>
          <w:p w14:paraId="50704F7C" w14:textId="77777777" w:rsidR="004F0A19" w:rsidRPr="0018141A" w:rsidRDefault="004F0A19" w:rsidP="008F7E3C">
            <w:pPr>
              <w:rPr>
                <w:rFonts w:ascii="Calibri" w:hAnsi="Calibri" w:cs="Calibri"/>
                <w:color w:val="000000"/>
                <w:sz w:val="22"/>
                <w:szCs w:val="22"/>
                <w:lang w:val="en-US" w:eastAsia="en-US"/>
              </w:rPr>
            </w:pPr>
          </w:p>
          <w:p w14:paraId="7FA623D5" w14:textId="77777777" w:rsidR="004F0A19" w:rsidRPr="0018141A" w:rsidRDefault="004F0A19" w:rsidP="008F7E3C">
            <w:pPr>
              <w:rPr>
                <w:rFonts w:ascii="Calibri" w:hAnsi="Calibri" w:cs="Calibri"/>
                <w:color w:val="000000"/>
                <w:sz w:val="22"/>
                <w:szCs w:val="22"/>
                <w:lang w:val="en-US" w:eastAsia="en-US"/>
              </w:rPr>
            </w:pPr>
          </w:p>
          <w:p w14:paraId="23B98FC7" w14:textId="77777777" w:rsidR="004F0A19" w:rsidRPr="0018141A" w:rsidRDefault="004F0A19" w:rsidP="008F7E3C">
            <w:pPr>
              <w:rPr>
                <w:rFonts w:ascii="Calibri" w:hAnsi="Calibri" w:cs="Calibri"/>
                <w:color w:val="000000"/>
                <w:sz w:val="22"/>
                <w:szCs w:val="22"/>
                <w:lang w:val="en-US" w:eastAsia="en-US"/>
              </w:rPr>
            </w:pPr>
          </w:p>
          <w:p w14:paraId="20CD8044" w14:textId="77777777" w:rsidR="004F0A19" w:rsidRPr="0018141A" w:rsidRDefault="004F0A19" w:rsidP="008F7E3C">
            <w:pPr>
              <w:rPr>
                <w:rFonts w:ascii="Calibri" w:hAnsi="Calibri" w:cs="Calibri"/>
                <w:color w:val="000000"/>
                <w:sz w:val="22"/>
                <w:szCs w:val="22"/>
                <w:lang w:val="en-US" w:eastAsia="en-US"/>
              </w:rPr>
            </w:pPr>
          </w:p>
          <w:p w14:paraId="06BE624F" w14:textId="77777777" w:rsidR="004F0A19" w:rsidRPr="0018141A" w:rsidRDefault="004F0A19" w:rsidP="008F7E3C">
            <w:pPr>
              <w:rPr>
                <w:rFonts w:ascii="Calibri" w:hAnsi="Calibri" w:cs="Calibri"/>
                <w:color w:val="000000"/>
                <w:sz w:val="22"/>
                <w:szCs w:val="22"/>
                <w:lang w:val="en-US" w:eastAsia="en-US"/>
              </w:rPr>
            </w:pPr>
          </w:p>
          <w:p w14:paraId="50CE2D9D" w14:textId="77777777" w:rsidR="004F0A19" w:rsidRPr="0018141A" w:rsidRDefault="004F0A19" w:rsidP="008F7E3C">
            <w:pPr>
              <w:rPr>
                <w:rFonts w:ascii="Calibri" w:hAnsi="Calibri" w:cs="Calibri"/>
                <w:color w:val="000000"/>
                <w:sz w:val="22"/>
                <w:szCs w:val="22"/>
                <w:lang w:val="en-US" w:eastAsia="en-US"/>
              </w:rPr>
            </w:pPr>
          </w:p>
          <w:p w14:paraId="10B8D3BA" w14:textId="77777777" w:rsidR="004F0A19" w:rsidRPr="0018141A" w:rsidRDefault="004F0A19" w:rsidP="008F7E3C">
            <w:pPr>
              <w:rPr>
                <w:rFonts w:ascii="Calibri" w:hAnsi="Calibri" w:cs="Calibri"/>
                <w:color w:val="000000"/>
                <w:sz w:val="22"/>
                <w:szCs w:val="22"/>
                <w:lang w:val="en-US" w:eastAsia="en-US"/>
              </w:rPr>
            </w:pPr>
          </w:p>
          <w:p w14:paraId="1D9F4B6F" w14:textId="77777777" w:rsidR="004F0A19" w:rsidRPr="0018141A" w:rsidRDefault="004F0A19" w:rsidP="008F7E3C">
            <w:pPr>
              <w:rPr>
                <w:rFonts w:ascii="Calibri" w:hAnsi="Calibri" w:cs="Calibri"/>
                <w:color w:val="000000"/>
                <w:sz w:val="22"/>
                <w:szCs w:val="22"/>
                <w:lang w:val="en-US" w:eastAsia="en-US"/>
              </w:rPr>
            </w:pPr>
          </w:p>
          <w:p w14:paraId="031D9208" w14:textId="77777777" w:rsidR="004F0A19" w:rsidRPr="0018141A" w:rsidRDefault="004F0A19" w:rsidP="008F7E3C">
            <w:pPr>
              <w:rPr>
                <w:rFonts w:ascii="Calibri" w:hAnsi="Calibri" w:cs="Calibri"/>
                <w:color w:val="000000"/>
                <w:sz w:val="22"/>
                <w:szCs w:val="22"/>
                <w:lang w:val="en-US" w:eastAsia="en-US"/>
              </w:rPr>
            </w:pPr>
          </w:p>
          <w:p w14:paraId="2077F2EF" w14:textId="77777777" w:rsidR="004F0A19" w:rsidRPr="0018141A" w:rsidRDefault="004F0A19" w:rsidP="008F7E3C">
            <w:pPr>
              <w:rPr>
                <w:rFonts w:ascii="Calibri" w:hAnsi="Calibri" w:cs="Calibri"/>
                <w:color w:val="000000"/>
                <w:sz w:val="22"/>
                <w:szCs w:val="22"/>
                <w:lang w:val="en-US" w:eastAsia="en-US"/>
              </w:rPr>
            </w:pPr>
          </w:p>
        </w:tc>
        <w:tc>
          <w:tcPr>
            <w:tcW w:w="1800" w:type="dxa"/>
            <w:tcBorders>
              <w:top w:val="nil"/>
              <w:left w:val="nil"/>
              <w:bottom w:val="nil"/>
              <w:right w:val="nil"/>
            </w:tcBorders>
            <w:shd w:val="clear" w:color="auto" w:fill="auto"/>
            <w:noWrap/>
            <w:vAlign w:val="bottom"/>
            <w:hideMark/>
          </w:tcPr>
          <w:p w14:paraId="34AF6CE1"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nil"/>
              <w:right w:val="nil"/>
            </w:tcBorders>
            <w:shd w:val="clear" w:color="auto" w:fill="auto"/>
            <w:noWrap/>
            <w:vAlign w:val="bottom"/>
            <w:hideMark/>
          </w:tcPr>
          <w:p w14:paraId="48F0CB1B"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nil"/>
              <w:right w:val="nil"/>
            </w:tcBorders>
            <w:shd w:val="clear" w:color="auto" w:fill="auto"/>
            <w:noWrap/>
            <w:vAlign w:val="bottom"/>
            <w:hideMark/>
          </w:tcPr>
          <w:p w14:paraId="58AC9CB4"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1166ED6D" w14:textId="77777777" w:rsidTr="004F1F7B">
        <w:trPr>
          <w:trHeight w:val="315"/>
        </w:trPr>
        <w:tc>
          <w:tcPr>
            <w:tcW w:w="7380" w:type="dxa"/>
            <w:gridSpan w:val="4"/>
            <w:tcBorders>
              <w:top w:val="single" w:sz="8" w:space="0" w:color="auto"/>
              <w:left w:val="single" w:sz="8" w:space="0" w:color="auto"/>
              <w:bottom w:val="nil"/>
              <w:right w:val="single" w:sz="8" w:space="0" w:color="000000"/>
            </w:tcBorders>
            <w:shd w:val="clear" w:color="auto" w:fill="5F497A"/>
            <w:noWrap/>
            <w:vAlign w:val="bottom"/>
            <w:hideMark/>
          </w:tcPr>
          <w:p w14:paraId="57A288CC" w14:textId="77777777" w:rsidR="00B21510" w:rsidRPr="0018141A" w:rsidRDefault="004F0A19"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Cash Flow Projections - 2022</w:t>
            </w:r>
          </w:p>
        </w:tc>
      </w:tr>
      <w:tr w:rsidR="00B21510" w:rsidRPr="0018141A" w14:paraId="672F7D3B" w14:textId="77777777" w:rsidTr="008F7E3C">
        <w:trPr>
          <w:trHeight w:val="315"/>
        </w:trPr>
        <w:tc>
          <w:tcPr>
            <w:tcW w:w="18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34AF36FB"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lastRenderedPageBreak/>
              <w:t>Item</w:t>
            </w:r>
          </w:p>
        </w:tc>
        <w:tc>
          <w:tcPr>
            <w:tcW w:w="1800" w:type="dxa"/>
            <w:tcBorders>
              <w:top w:val="single" w:sz="8" w:space="0" w:color="auto"/>
              <w:left w:val="nil"/>
              <w:bottom w:val="single" w:sz="8" w:space="0" w:color="auto"/>
              <w:right w:val="single" w:sz="4" w:space="0" w:color="auto"/>
            </w:tcBorders>
            <w:shd w:val="clear" w:color="000000" w:fill="BFBFBF"/>
            <w:noWrap/>
            <w:vAlign w:val="bottom"/>
            <w:hideMark/>
          </w:tcPr>
          <w:p w14:paraId="40DD007E"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Revenue</w:t>
            </w:r>
          </w:p>
        </w:tc>
        <w:tc>
          <w:tcPr>
            <w:tcW w:w="1890" w:type="dxa"/>
            <w:tcBorders>
              <w:top w:val="single" w:sz="8" w:space="0" w:color="auto"/>
              <w:left w:val="nil"/>
              <w:bottom w:val="single" w:sz="8" w:space="0" w:color="auto"/>
              <w:right w:val="single" w:sz="4" w:space="0" w:color="auto"/>
            </w:tcBorders>
            <w:shd w:val="clear" w:color="000000" w:fill="BFBFBF"/>
            <w:noWrap/>
            <w:vAlign w:val="bottom"/>
            <w:hideMark/>
          </w:tcPr>
          <w:p w14:paraId="7968BC49" w14:textId="77777777" w:rsidR="00B21510" w:rsidRPr="0018141A" w:rsidRDefault="00B21510" w:rsidP="008F7E3C">
            <w:pP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Expenses</w:t>
            </w:r>
          </w:p>
        </w:tc>
        <w:tc>
          <w:tcPr>
            <w:tcW w:w="1890" w:type="dxa"/>
            <w:tcBorders>
              <w:top w:val="single" w:sz="8" w:space="0" w:color="auto"/>
              <w:left w:val="nil"/>
              <w:bottom w:val="single" w:sz="8" w:space="0" w:color="auto"/>
              <w:right w:val="single" w:sz="8" w:space="0" w:color="auto"/>
            </w:tcBorders>
            <w:shd w:val="clear" w:color="000000" w:fill="BFBFBF"/>
            <w:noWrap/>
            <w:vAlign w:val="bottom"/>
            <w:hideMark/>
          </w:tcPr>
          <w:p w14:paraId="420C268B" w14:textId="77777777" w:rsidR="00B21510" w:rsidRPr="0018141A" w:rsidRDefault="00B21510" w:rsidP="008F7E3C">
            <w:pP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Profit/Loss</w:t>
            </w:r>
          </w:p>
        </w:tc>
      </w:tr>
      <w:tr w:rsidR="00B21510" w:rsidRPr="0018141A" w14:paraId="00E05B81"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23E43F5D"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January</w:t>
            </w:r>
          </w:p>
        </w:tc>
        <w:tc>
          <w:tcPr>
            <w:tcW w:w="1800" w:type="dxa"/>
            <w:tcBorders>
              <w:top w:val="nil"/>
              <w:left w:val="nil"/>
              <w:bottom w:val="single" w:sz="4" w:space="0" w:color="auto"/>
              <w:right w:val="single" w:sz="4" w:space="0" w:color="auto"/>
            </w:tcBorders>
            <w:shd w:val="clear" w:color="000000" w:fill="F2F2F2"/>
            <w:noWrap/>
            <w:vAlign w:val="bottom"/>
            <w:hideMark/>
          </w:tcPr>
          <w:p w14:paraId="065FA117"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1DB39BB7"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0E698357"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4DB06174"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3A230E80"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February</w:t>
            </w:r>
          </w:p>
        </w:tc>
        <w:tc>
          <w:tcPr>
            <w:tcW w:w="1800" w:type="dxa"/>
            <w:tcBorders>
              <w:top w:val="nil"/>
              <w:left w:val="nil"/>
              <w:bottom w:val="single" w:sz="4" w:space="0" w:color="auto"/>
              <w:right w:val="single" w:sz="4" w:space="0" w:color="auto"/>
            </w:tcBorders>
            <w:shd w:val="clear" w:color="000000" w:fill="F2F2F2"/>
            <w:noWrap/>
            <w:vAlign w:val="bottom"/>
            <w:hideMark/>
          </w:tcPr>
          <w:p w14:paraId="6DF00589"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2C11578D"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30587C96"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0999794"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02978C9D"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March</w:t>
            </w:r>
          </w:p>
        </w:tc>
        <w:tc>
          <w:tcPr>
            <w:tcW w:w="1800" w:type="dxa"/>
            <w:tcBorders>
              <w:top w:val="nil"/>
              <w:left w:val="nil"/>
              <w:bottom w:val="single" w:sz="4" w:space="0" w:color="auto"/>
              <w:right w:val="single" w:sz="4" w:space="0" w:color="auto"/>
            </w:tcBorders>
            <w:shd w:val="clear" w:color="000000" w:fill="F2F2F2"/>
            <w:noWrap/>
            <w:vAlign w:val="bottom"/>
            <w:hideMark/>
          </w:tcPr>
          <w:p w14:paraId="0AFA24FA"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3969384E"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14A1DCA0"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363F321A"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3F58DE1C"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April</w:t>
            </w:r>
          </w:p>
        </w:tc>
        <w:tc>
          <w:tcPr>
            <w:tcW w:w="1800" w:type="dxa"/>
            <w:tcBorders>
              <w:top w:val="nil"/>
              <w:left w:val="nil"/>
              <w:bottom w:val="single" w:sz="4" w:space="0" w:color="auto"/>
              <w:right w:val="single" w:sz="4" w:space="0" w:color="auto"/>
            </w:tcBorders>
            <w:shd w:val="clear" w:color="000000" w:fill="F2F2F2"/>
            <w:noWrap/>
            <w:vAlign w:val="bottom"/>
            <w:hideMark/>
          </w:tcPr>
          <w:p w14:paraId="4F4DADBD"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720F1621"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47D0F476"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F7615D7"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3171E41E"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May</w:t>
            </w:r>
          </w:p>
        </w:tc>
        <w:tc>
          <w:tcPr>
            <w:tcW w:w="1800" w:type="dxa"/>
            <w:tcBorders>
              <w:top w:val="nil"/>
              <w:left w:val="nil"/>
              <w:bottom w:val="single" w:sz="4" w:space="0" w:color="auto"/>
              <w:right w:val="single" w:sz="4" w:space="0" w:color="auto"/>
            </w:tcBorders>
            <w:shd w:val="clear" w:color="000000" w:fill="F2F2F2"/>
            <w:noWrap/>
            <w:vAlign w:val="bottom"/>
            <w:hideMark/>
          </w:tcPr>
          <w:p w14:paraId="7949101D"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02FC11BD"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1B41340A"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7BC7BECC"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6030980B"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June</w:t>
            </w:r>
          </w:p>
        </w:tc>
        <w:tc>
          <w:tcPr>
            <w:tcW w:w="1800" w:type="dxa"/>
            <w:tcBorders>
              <w:top w:val="nil"/>
              <w:left w:val="nil"/>
              <w:bottom w:val="single" w:sz="4" w:space="0" w:color="auto"/>
              <w:right w:val="single" w:sz="4" w:space="0" w:color="auto"/>
            </w:tcBorders>
            <w:shd w:val="clear" w:color="000000" w:fill="F2F2F2"/>
            <w:noWrap/>
            <w:vAlign w:val="bottom"/>
            <w:hideMark/>
          </w:tcPr>
          <w:p w14:paraId="4345CE04"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67FD3822"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785F5188"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121BF660"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38EF83A2"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July</w:t>
            </w:r>
          </w:p>
        </w:tc>
        <w:tc>
          <w:tcPr>
            <w:tcW w:w="1800" w:type="dxa"/>
            <w:tcBorders>
              <w:top w:val="nil"/>
              <w:left w:val="nil"/>
              <w:bottom w:val="single" w:sz="4" w:space="0" w:color="auto"/>
              <w:right w:val="single" w:sz="4" w:space="0" w:color="auto"/>
            </w:tcBorders>
            <w:shd w:val="clear" w:color="000000" w:fill="F2F2F2"/>
            <w:noWrap/>
            <w:vAlign w:val="bottom"/>
            <w:hideMark/>
          </w:tcPr>
          <w:p w14:paraId="5799AA81"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3D2EE9BC"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4BC9A717"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445FA653"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55C76C42"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August</w:t>
            </w:r>
          </w:p>
        </w:tc>
        <w:tc>
          <w:tcPr>
            <w:tcW w:w="1800" w:type="dxa"/>
            <w:tcBorders>
              <w:top w:val="nil"/>
              <w:left w:val="nil"/>
              <w:bottom w:val="single" w:sz="4" w:space="0" w:color="auto"/>
              <w:right w:val="single" w:sz="4" w:space="0" w:color="auto"/>
            </w:tcBorders>
            <w:shd w:val="clear" w:color="000000" w:fill="F2F2F2"/>
            <w:noWrap/>
            <w:vAlign w:val="bottom"/>
            <w:hideMark/>
          </w:tcPr>
          <w:p w14:paraId="5E910055"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7BC6AD58"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0FF4FB76"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A3B5147"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247C8A6E"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September</w:t>
            </w:r>
          </w:p>
        </w:tc>
        <w:tc>
          <w:tcPr>
            <w:tcW w:w="1800" w:type="dxa"/>
            <w:tcBorders>
              <w:top w:val="nil"/>
              <w:left w:val="nil"/>
              <w:bottom w:val="single" w:sz="4" w:space="0" w:color="auto"/>
              <w:right w:val="single" w:sz="4" w:space="0" w:color="auto"/>
            </w:tcBorders>
            <w:shd w:val="clear" w:color="000000" w:fill="F2F2F2"/>
            <w:noWrap/>
            <w:vAlign w:val="bottom"/>
            <w:hideMark/>
          </w:tcPr>
          <w:p w14:paraId="58D7745A"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5C978B18"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3CBFEEDC"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3335C9A7"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40A9E516"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October</w:t>
            </w:r>
          </w:p>
        </w:tc>
        <w:tc>
          <w:tcPr>
            <w:tcW w:w="1800" w:type="dxa"/>
            <w:tcBorders>
              <w:top w:val="nil"/>
              <w:left w:val="nil"/>
              <w:bottom w:val="single" w:sz="4" w:space="0" w:color="auto"/>
              <w:right w:val="single" w:sz="4" w:space="0" w:color="auto"/>
            </w:tcBorders>
            <w:shd w:val="clear" w:color="000000" w:fill="F2F2F2"/>
            <w:noWrap/>
            <w:vAlign w:val="bottom"/>
            <w:hideMark/>
          </w:tcPr>
          <w:p w14:paraId="50C66418"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65FAC428"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604431C2"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6758BA56"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3185CDE8"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November</w:t>
            </w:r>
          </w:p>
        </w:tc>
        <w:tc>
          <w:tcPr>
            <w:tcW w:w="1800" w:type="dxa"/>
            <w:tcBorders>
              <w:top w:val="nil"/>
              <w:left w:val="nil"/>
              <w:bottom w:val="single" w:sz="4" w:space="0" w:color="auto"/>
              <w:right w:val="single" w:sz="4" w:space="0" w:color="auto"/>
            </w:tcBorders>
            <w:shd w:val="clear" w:color="000000" w:fill="F2F2F2"/>
            <w:noWrap/>
            <w:vAlign w:val="bottom"/>
            <w:hideMark/>
          </w:tcPr>
          <w:p w14:paraId="753906A2"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27C06E63"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1C57976C"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38F7BDC" w14:textId="77777777" w:rsidTr="008F7E3C">
        <w:trPr>
          <w:trHeight w:val="315"/>
        </w:trPr>
        <w:tc>
          <w:tcPr>
            <w:tcW w:w="1800" w:type="dxa"/>
            <w:tcBorders>
              <w:top w:val="nil"/>
              <w:left w:val="single" w:sz="8" w:space="0" w:color="auto"/>
              <w:bottom w:val="nil"/>
              <w:right w:val="single" w:sz="4" w:space="0" w:color="auto"/>
            </w:tcBorders>
            <w:shd w:val="clear" w:color="000000" w:fill="F2F2F2"/>
            <w:noWrap/>
            <w:vAlign w:val="bottom"/>
            <w:hideMark/>
          </w:tcPr>
          <w:p w14:paraId="51F1669C"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December</w:t>
            </w:r>
          </w:p>
        </w:tc>
        <w:tc>
          <w:tcPr>
            <w:tcW w:w="1800" w:type="dxa"/>
            <w:tcBorders>
              <w:top w:val="nil"/>
              <w:left w:val="nil"/>
              <w:bottom w:val="single" w:sz="4" w:space="0" w:color="auto"/>
              <w:right w:val="single" w:sz="4" w:space="0" w:color="auto"/>
            </w:tcBorders>
            <w:shd w:val="clear" w:color="000000" w:fill="F2F2F2"/>
            <w:noWrap/>
            <w:vAlign w:val="bottom"/>
            <w:hideMark/>
          </w:tcPr>
          <w:p w14:paraId="34FA41B2"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7FB70707"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2B958EAE"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66F2BD05" w14:textId="77777777" w:rsidTr="008F7E3C">
        <w:trPr>
          <w:trHeight w:val="315"/>
        </w:trPr>
        <w:tc>
          <w:tcPr>
            <w:tcW w:w="18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528F67CF"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TOTAL</w:t>
            </w:r>
          </w:p>
        </w:tc>
        <w:tc>
          <w:tcPr>
            <w:tcW w:w="1800" w:type="dxa"/>
            <w:tcBorders>
              <w:top w:val="single" w:sz="8" w:space="0" w:color="auto"/>
              <w:left w:val="nil"/>
              <w:bottom w:val="single" w:sz="8" w:space="0" w:color="auto"/>
              <w:right w:val="single" w:sz="4" w:space="0" w:color="auto"/>
            </w:tcBorders>
            <w:shd w:val="clear" w:color="000000" w:fill="BFBFBF"/>
            <w:noWrap/>
            <w:vAlign w:val="bottom"/>
            <w:hideMark/>
          </w:tcPr>
          <w:p w14:paraId="628E5593" w14:textId="77777777" w:rsidR="00B21510" w:rsidRPr="0018141A" w:rsidRDefault="00B21510" w:rsidP="008F7E3C">
            <w:pPr>
              <w:jc w:val="center"/>
              <w:rPr>
                <w:rFonts w:ascii="Calibri" w:hAnsi="Calibri" w:cs="Calibri"/>
                <w:b/>
                <w:bCs/>
                <w:color w:val="000000"/>
                <w:sz w:val="22"/>
                <w:szCs w:val="22"/>
                <w:lang w:val="en-US" w:eastAsia="en-US"/>
              </w:rPr>
            </w:pPr>
          </w:p>
        </w:tc>
        <w:tc>
          <w:tcPr>
            <w:tcW w:w="1890" w:type="dxa"/>
            <w:tcBorders>
              <w:top w:val="single" w:sz="8" w:space="0" w:color="auto"/>
              <w:left w:val="nil"/>
              <w:bottom w:val="single" w:sz="8" w:space="0" w:color="auto"/>
              <w:right w:val="single" w:sz="4" w:space="0" w:color="auto"/>
            </w:tcBorders>
            <w:shd w:val="clear" w:color="000000" w:fill="BFBFBF"/>
            <w:noWrap/>
            <w:vAlign w:val="bottom"/>
            <w:hideMark/>
          </w:tcPr>
          <w:p w14:paraId="0975DF64" w14:textId="77777777" w:rsidR="00B21510" w:rsidRPr="0018141A" w:rsidRDefault="00B21510" w:rsidP="008F7E3C">
            <w:pPr>
              <w:rPr>
                <w:rFonts w:ascii="Calibri" w:hAnsi="Calibri" w:cs="Calibri"/>
                <w:b/>
                <w:bCs/>
                <w:color w:val="000000"/>
                <w:sz w:val="22"/>
                <w:szCs w:val="22"/>
                <w:lang w:val="en-US" w:eastAsia="en-US"/>
              </w:rPr>
            </w:pPr>
          </w:p>
        </w:tc>
        <w:tc>
          <w:tcPr>
            <w:tcW w:w="1890" w:type="dxa"/>
            <w:tcBorders>
              <w:top w:val="single" w:sz="8" w:space="0" w:color="auto"/>
              <w:left w:val="nil"/>
              <w:bottom w:val="single" w:sz="8" w:space="0" w:color="auto"/>
              <w:right w:val="single" w:sz="8" w:space="0" w:color="auto"/>
            </w:tcBorders>
            <w:shd w:val="clear" w:color="000000" w:fill="BFBFBF"/>
            <w:noWrap/>
            <w:vAlign w:val="bottom"/>
            <w:hideMark/>
          </w:tcPr>
          <w:p w14:paraId="0A07C3E4"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135C0195" w14:textId="77777777" w:rsidTr="008F7E3C">
        <w:trPr>
          <w:trHeight w:val="315"/>
        </w:trPr>
        <w:tc>
          <w:tcPr>
            <w:tcW w:w="1800" w:type="dxa"/>
            <w:tcBorders>
              <w:top w:val="nil"/>
              <w:left w:val="nil"/>
              <w:bottom w:val="nil"/>
              <w:right w:val="nil"/>
            </w:tcBorders>
            <w:shd w:val="clear" w:color="auto" w:fill="auto"/>
            <w:noWrap/>
            <w:vAlign w:val="bottom"/>
            <w:hideMark/>
          </w:tcPr>
          <w:p w14:paraId="094A55B1" w14:textId="77777777" w:rsidR="00B21510" w:rsidRPr="0018141A" w:rsidRDefault="00B21510" w:rsidP="008F7E3C">
            <w:pPr>
              <w:rPr>
                <w:rFonts w:ascii="Calibri" w:hAnsi="Calibri" w:cs="Calibri"/>
                <w:color w:val="000000"/>
                <w:sz w:val="22"/>
                <w:szCs w:val="22"/>
                <w:lang w:val="en-US" w:eastAsia="en-US"/>
              </w:rPr>
            </w:pPr>
          </w:p>
        </w:tc>
        <w:tc>
          <w:tcPr>
            <w:tcW w:w="1800" w:type="dxa"/>
            <w:tcBorders>
              <w:top w:val="nil"/>
              <w:left w:val="nil"/>
              <w:bottom w:val="nil"/>
              <w:right w:val="nil"/>
            </w:tcBorders>
            <w:shd w:val="clear" w:color="auto" w:fill="auto"/>
            <w:noWrap/>
            <w:vAlign w:val="bottom"/>
            <w:hideMark/>
          </w:tcPr>
          <w:p w14:paraId="03C617DC"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nil"/>
              <w:right w:val="nil"/>
            </w:tcBorders>
            <w:shd w:val="clear" w:color="auto" w:fill="auto"/>
            <w:noWrap/>
            <w:vAlign w:val="bottom"/>
            <w:hideMark/>
          </w:tcPr>
          <w:p w14:paraId="618DFB02"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nil"/>
              <w:right w:val="nil"/>
            </w:tcBorders>
            <w:shd w:val="clear" w:color="auto" w:fill="auto"/>
            <w:noWrap/>
            <w:vAlign w:val="bottom"/>
            <w:hideMark/>
          </w:tcPr>
          <w:p w14:paraId="1EE35C63"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0A1AB1E3" w14:textId="77777777" w:rsidTr="004F1F7B">
        <w:trPr>
          <w:trHeight w:val="315"/>
        </w:trPr>
        <w:tc>
          <w:tcPr>
            <w:tcW w:w="7380" w:type="dxa"/>
            <w:gridSpan w:val="4"/>
            <w:tcBorders>
              <w:top w:val="single" w:sz="8" w:space="0" w:color="auto"/>
              <w:left w:val="single" w:sz="8" w:space="0" w:color="auto"/>
              <w:bottom w:val="nil"/>
              <w:right w:val="single" w:sz="8" w:space="0" w:color="000000"/>
            </w:tcBorders>
            <w:shd w:val="clear" w:color="auto" w:fill="5F497A"/>
            <w:noWrap/>
            <w:vAlign w:val="bottom"/>
            <w:hideMark/>
          </w:tcPr>
          <w:p w14:paraId="4BB56CC5" w14:textId="77777777" w:rsidR="00B21510" w:rsidRPr="0018141A" w:rsidRDefault="004F0A19" w:rsidP="008F7E3C">
            <w:pPr>
              <w:jc w:val="center"/>
              <w:rPr>
                <w:rFonts w:ascii="Calibri" w:hAnsi="Calibri" w:cs="Calibri"/>
                <w:b/>
                <w:bCs/>
                <w:color w:val="FFFFFF"/>
                <w:sz w:val="22"/>
                <w:szCs w:val="22"/>
                <w:lang w:val="en-US" w:eastAsia="en-US"/>
              </w:rPr>
            </w:pPr>
            <w:r w:rsidRPr="0018141A">
              <w:rPr>
                <w:rFonts w:ascii="Calibri" w:hAnsi="Calibri" w:cs="Calibri"/>
                <w:b/>
                <w:bCs/>
                <w:color w:val="FFFFFF"/>
                <w:sz w:val="22"/>
                <w:szCs w:val="22"/>
                <w:lang w:val="en-US" w:eastAsia="en-US"/>
              </w:rPr>
              <w:t>Cash Flow Projections - 2023</w:t>
            </w:r>
          </w:p>
        </w:tc>
      </w:tr>
      <w:tr w:rsidR="00B21510" w:rsidRPr="0018141A" w14:paraId="22A49C38" w14:textId="77777777" w:rsidTr="008F7E3C">
        <w:trPr>
          <w:trHeight w:val="315"/>
        </w:trPr>
        <w:tc>
          <w:tcPr>
            <w:tcW w:w="18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3D270FA8"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Item</w:t>
            </w:r>
          </w:p>
        </w:tc>
        <w:tc>
          <w:tcPr>
            <w:tcW w:w="1800" w:type="dxa"/>
            <w:tcBorders>
              <w:top w:val="single" w:sz="8" w:space="0" w:color="auto"/>
              <w:left w:val="nil"/>
              <w:bottom w:val="single" w:sz="8" w:space="0" w:color="auto"/>
              <w:right w:val="single" w:sz="4" w:space="0" w:color="auto"/>
            </w:tcBorders>
            <w:shd w:val="clear" w:color="000000" w:fill="BFBFBF"/>
            <w:noWrap/>
            <w:vAlign w:val="bottom"/>
            <w:hideMark/>
          </w:tcPr>
          <w:p w14:paraId="1E9070BB"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Revenue</w:t>
            </w:r>
          </w:p>
        </w:tc>
        <w:tc>
          <w:tcPr>
            <w:tcW w:w="1890" w:type="dxa"/>
            <w:tcBorders>
              <w:top w:val="single" w:sz="8" w:space="0" w:color="auto"/>
              <w:left w:val="nil"/>
              <w:bottom w:val="single" w:sz="8" w:space="0" w:color="auto"/>
              <w:right w:val="single" w:sz="4" w:space="0" w:color="auto"/>
            </w:tcBorders>
            <w:shd w:val="clear" w:color="000000" w:fill="BFBFBF"/>
            <w:noWrap/>
            <w:vAlign w:val="bottom"/>
            <w:hideMark/>
          </w:tcPr>
          <w:p w14:paraId="26418177" w14:textId="77777777" w:rsidR="00B21510" w:rsidRPr="0018141A" w:rsidRDefault="00B21510" w:rsidP="008F7E3C">
            <w:pP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Expenses</w:t>
            </w:r>
          </w:p>
        </w:tc>
        <w:tc>
          <w:tcPr>
            <w:tcW w:w="1890" w:type="dxa"/>
            <w:tcBorders>
              <w:top w:val="single" w:sz="8" w:space="0" w:color="auto"/>
              <w:left w:val="nil"/>
              <w:bottom w:val="single" w:sz="8" w:space="0" w:color="auto"/>
              <w:right w:val="single" w:sz="8" w:space="0" w:color="auto"/>
            </w:tcBorders>
            <w:shd w:val="clear" w:color="000000" w:fill="BFBFBF"/>
            <w:noWrap/>
            <w:vAlign w:val="bottom"/>
            <w:hideMark/>
          </w:tcPr>
          <w:p w14:paraId="3A10694E" w14:textId="77777777" w:rsidR="00B21510" w:rsidRPr="0018141A" w:rsidRDefault="00B21510" w:rsidP="008F7E3C">
            <w:pP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Profit/Loss</w:t>
            </w:r>
          </w:p>
        </w:tc>
      </w:tr>
      <w:tr w:rsidR="00B21510" w:rsidRPr="0018141A" w14:paraId="50FD0E56"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2009E3BE"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January</w:t>
            </w:r>
          </w:p>
        </w:tc>
        <w:tc>
          <w:tcPr>
            <w:tcW w:w="1800" w:type="dxa"/>
            <w:tcBorders>
              <w:top w:val="nil"/>
              <w:left w:val="nil"/>
              <w:bottom w:val="single" w:sz="4" w:space="0" w:color="auto"/>
              <w:right w:val="single" w:sz="4" w:space="0" w:color="auto"/>
            </w:tcBorders>
            <w:shd w:val="clear" w:color="000000" w:fill="F2F2F2"/>
            <w:noWrap/>
            <w:vAlign w:val="bottom"/>
            <w:hideMark/>
          </w:tcPr>
          <w:p w14:paraId="3672A9DE"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67EB8C2D"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526D9514"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546FE4D0"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171BCC91"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February</w:t>
            </w:r>
          </w:p>
        </w:tc>
        <w:tc>
          <w:tcPr>
            <w:tcW w:w="1800" w:type="dxa"/>
            <w:tcBorders>
              <w:top w:val="nil"/>
              <w:left w:val="nil"/>
              <w:bottom w:val="single" w:sz="4" w:space="0" w:color="auto"/>
              <w:right w:val="single" w:sz="4" w:space="0" w:color="auto"/>
            </w:tcBorders>
            <w:shd w:val="clear" w:color="000000" w:fill="F2F2F2"/>
            <w:noWrap/>
            <w:vAlign w:val="bottom"/>
            <w:hideMark/>
          </w:tcPr>
          <w:p w14:paraId="2083898E"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7140CCDF"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5E00815E"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363A37A"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63A9EE74"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March</w:t>
            </w:r>
          </w:p>
        </w:tc>
        <w:tc>
          <w:tcPr>
            <w:tcW w:w="1800" w:type="dxa"/>
            <w:tcBorders>
              <w:top w:val="nil"/>
              <w:left w:val="nil"/>
              <w:bottom w:val="single" w:sz="4" w:space="0" w:color="auto"/>
              <w:right w:val="single" w:sz="4" w:space="0" w:color="auto"/>
            </w:tcBorders>
            <w:shd w:val="clear" w:color="000000" w:fill="F2F2F2"/>
            <w:noWrap/>
            <w:vAlign w:val="bottom"/>
            <w:hideMark/>
          </w:tcPr>
          <w:p w14:paraId="092DD1C1"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3DD48506"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1CFFFB97"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6113158F"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40834E12"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April</w:t>
            </w:r>
          </w:p>
        </w:tc>
        <w:tc>
          <w:tcPr>
            <w:tcW w:w="1800" w:type="dxa"/>
            <w:tcBorders>
              <w:top w:val="nil"/>
              <w:left w:val="nil"/>
              <w:bottom w:val="single" w:sz="4" w:space="0" w:color="auto"/>
              <w:right w:val="single" w:sz="4" w:space="0" w:color="auto"/>
            </w:tcBorders>
            <w:shd w:val="clear" w:color="000000" w:fill="F2F2F2"/>
            <w:noWrap/>
            <w:vAlign w:val="bottom"/>
            <w:hideMark/>
          </w:tcPr>
          <w:p w14:paraId="0856DEB6"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07AA9B40"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3712A364"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44A1FF69"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342EEDCF"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May</w:t>
            </w:r>
          </w:p>
        </w:tc>
        <w:tc>
          <w:tcPr>
            <w:tcW w:w="1800" w:type="dxa"/>
            <w:tcBorders>
              <w:top w:val="nil"/>
              <w:left w:val="nil"/>
              <w:bottom w:val="single" w:sz="4" w:space="0" w:color="auto"/>
              <w:right w:val="single" w:sz="4" w:space="0" w:color="auto"/>
            </w:tcBorders>
            <w:shd w:val="clear" w:color="000000" w:fill="F2F2F2"/>
            <w:noWrap/>
            <w:vAlign w:val="bottom"/>
            <w:hideMark/>
          </w:tcPr>
          <w:p w14:paraId="0765F665"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6DAA2C26"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346C9522"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4058B612"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15D0329E"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June</w:t>
            </w:r>
          </w:p>
        </w:tc>
        <w:tc>
          <w:tcPr>
            <w:tcW w:w="1800" w:type="dxa"/>
            <w:tcBorders>
              <w:top w:val="nil"/>
              <w:left w:val="nil"/>
              <w:bottom w:val="single" w:sz="4" w:space="0" w:color="auto"/>
              <w:right w:val="single" w:sz="4" w:space="0" w:color="auto"/>
            </w:tcBorders>
            <w:shd w:val="clear" w:color="000000" w:fill="F2F2F2"/>
            <w:noWrap/>
            <w:vAlign w:val="bottom"/>
            <w:hideMark/>
          </w:tcPr>
          <w:p w14:paraId="6F329835"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03062E08"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1F20974A"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4D5B2998"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264DA642"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July</w:t>
            </w:r>
          </w:p>
        </w:tc>
        <w:tc>
          <w:tcPr>
            <w:tcW w:w="1800" w:type="dxa"/>
            <w:tcBorders>
              <w:top w:val="nil"/>
              <w:left w:val="nil"/>
              <w:bottom w:val="single" w:sz="4" w:space="0" w:color="auto"/>
              <w:right w:val="single" w:sz="4" w:space="0" w:color="auto"/>
            </w:tcBorders>
            <w:shd w:val="clear" w:color="000000" w:fill="F2F2F2"/>
            <w:noWrap/>
            <w:vAlign w:val="bottom"/>
            <w:hideMark/>
          </w:tcPr>
          <w:p w14:paraId="0BF00407"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11D7300D"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075B1C59"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7EE62FE3"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3D578CF4"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August</w:t>
            </w:r>
          </w:p>
        </w:tc>
        <w:tc>
          <w:tcPr>
            <w:tcW w:w="1800" w:type="dxa"/>
            <w:tcBorders>
              <w:top w:val="nil"/>
              <w:left w:val="nil"/>
              <w:bottom w:val="single" w:sz="4" w:space="0" w:color="auto"/>
              <w:right w:val="single" w:sz="4" w:space="0" w:color="auto"/>
            </w:tcBorders>
            <w:shd w:val="clear" w:color="000000" w:fill="F2F2F2"/>
            <w:noWrap/>
            <w:vAlign w:val="bottom"/>
            <w:hideMark/>
          </w:tcPr>
          <w:p w14:paraId="62C73339"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0F04EF98"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4B68648C"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7EECE25"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5FC82048"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September</w:t>
            </w:r>
          </w:p>
        </w:tc>
        <w:tc>
          <w:tcPr>
            <w:tcW w:w="1800" w:type="dxa"/>
            <w:tcBorders>
              <w:top w:val="nil"/>
              <w:left w:val="nil"/>
              <w:bottom w:val="single" w:sz="4" w:space="0" w:color="auto"/>
              <w:right w:val="single" w:sz="4" w:space="0" w:color="auto"/>
            </w:tcBorders>
            <w:shd w:val="clear" w:color="000000" w:fill="F2F2F2"/>
            <w:noWrap/>
            <w:vAlign w:val="bottom"/>
            <w:hideMark/>
          </w:tcPr>
          <w:p w14:paraId="1B8B5E13"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4CA4B24D"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6559250A"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64EF1170"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0F672F4C"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October</w:t>
            </w:r>
          </w:p>
        </w:tc>
        <w:tc>
          <w:tcPr>
            <w:tcW w:w="1800" w:type="dxa"/>
            <w:tcBorders>
              <w:top w:val="nil"/>
              <w:left w:val="nil"/>
              <w:bottom w:val="single" w:sz="4" w:space="0" w:color="auto"/>
              <w:right w:val="single" w:sz="4" w:space="0" w:color="auto"/>
            </w:tcBorders>
            <w:shd w:val="clear" w:color="000000" w:fill="F2F2F2"/>
            <w:noWrap/>
            <w:vAlign w:val="bottom"/>
            <w:hideMark/>
          </w:tcPr>
          <w:p w14:paraId="048E1F86"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5B5C11E6"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76278390"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6121223" w14:textId="77777777" w:rsidTr="008F7E3C">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bottom"/>
            <w:hideMark/>
          </w:tcPr>
          <w:p w14:paraId="427CE5B5"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November</w:t>
            </w:r>
          </w:p>
        </w:tc>
        <w:tc>
          <w:tcPr>
            <w:tcW w:w="1800" w:type="dxa"/>
            <w:tcBorders>
              <w:top w:val="nil"/>
              <w:left w:val="nil"/>
              <w:bottom w:val="single" w:sz="4" w:space="0" w:color="auto"/>
              <w:right w:val="single" w:sz="4" w:space="0" w:color="auto"/>
            </w:tcBorders>
            <w:shd w:val="clear" w:color="000000" w:fill="F2F2F2"/>
            <w:noWrap/>
            <w:vAlign w:val="bottom"/>
            <w:hideMark/>
          </w:tcPr>
          <w:p w14:paraId="4C85196F"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292D9882"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55407D41"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55793E64" w14:textId="77777777" w:rsidTr="008F7E3C">
        <w:trPr>
          <w:trHeight w:val="315"/>
        </w:trPr>
        <w:tc>
          <w:tcPr>
            <w:tcW w:w="1800" w:type="dxa"/>
            <w:tcBorders>
              <w:top w:val="nil"/>
              <w:left w:val="single" w:sz="8" w:space="0" w:color="auto"/>
              <w:bottom w:val="nil"/>
              <w:right w:val="single" w:sz="4" w:space="0" w:color="auto"/>
            </w:tcBorders>
            <w:shd w:val="clear" w:color="000000" w:fill="F2F2F2"/>
            <w:noWrap/>
            <w:vAlign w:val="bottom"/>
            <w:hideMark/>
          </w:tcPr>
          <w:p w14:paraId="1E4E954B" w14:textId="77777777" w:rsidR="00B21510" w:rsidRPr="0018141A" w:rsidRDefault="00B21510" w:rsidP="008F7E3C">
            <w:pPr>
              <w:jc w:val="center"/>
              <w:rPr>
                <w:rFonts w:ascii="Calibri" w:hAnsi="Calibri" w:cs="Calibri"/>
                <w:color w:val="000000"/>
                <w:sz w:val="22"/>
                <w:szCs w:val="22"/>
                <w:lang w:val="en-US" w:eastAsia="en-US"/>
              </w:rPr>
            </w:pPr>
            <w:r w:rsidRPr="0018141A">
              <w:rPr>
                <w:rFonts w:ascii="Calibri" w:hAnsi="Calibri" w:cs="Calibri"/>
                <w:color w:val="000000"/>
                <w:sz w:val="22"/>
                <w:szCs w:val="22"/>
                <w:lang w:val="en-US" w:eastAsia="en-US"/>
              </w:rPr>
              <w:t>December</w:t>
            </w:r>
          </w:p>
        </w:tc>
        <w:tc>
          <w:tcPr>
            <w:tcW w:w="1800" w:type="dxa"/>
            <w:tcBorders>
              <w:top w:val="nil"/>
              <w:left w:val="nil"/>
              <w:bottom w:val="single" w:sz="4" w:space="0" w:color="auto"/>
              <w:right w:val="single" w:sz="4" w:space="0" w:color="auto"/>
            </w:tcBorders>
            <w:shd w:val="clear" w:color="000000" w:fill="F2F2F2"/>
            <w:noWrap/>
            <w:vAlign w:val="bottom"/>
            <w:hideMark/>
          </w:tcPr>
          <w:p w14:paraId="47C22A26" w14:textId="77777777" w:rsidR="00B21510" w:rsidRPr="0018141A" w:rsidRDefault="00B21510" w:rsidP="008F7E3C">
            <w:pPr>
              <w:jc w:val="center"/>
              <w:rPr>
                <w:rFonts w:ascii="Calibri" w:hAnsi="Calibri" w:cs="Calibri"/>
                <w:color w:val="000000"/>
                <w:sz w:val="22"/>
                <w:szCs w:val="22"/>
                <w:lang w:val="en-US" w:eastAsia="en-US"/>
              </w:rPr>
            </w:pPr>
          </w:p>
        </w:tc>
        <w:tc>
          <w:tcPr>
            <w:tcW w:w="1890" w:type="dxa"/>
            <w:tcBorders>
              <w:top w:val="nil"/>
              <w:left w:val="nil"/>
              <w:bottom w:val="single" w:sz="4" w:space="0" w:color="auto"/>
              <w:right w:val="single" w:sz="4" w:space="0" w:color="auto"/>
            </w:tcBorders>
            <w:shd w:val="clear" w:color="000000" w:fill="F2F2F2"/>
            <w:noWrap/>
            <w:vAlign w:val="bottom"/>
            <w:hideMark/>
          </w:tcPr>
          <w:p w14:paraId="7ED7CDB7" w14:textId="77777777" w:rsidR="00B21510" w:rsidRPr="0018141A" w:rsidRDefault="00B21510" w:rsidP="008F7E3C">
            <w:pPr>
              <w:rPr>
                <w:rFonts w:ascii="Calibri" w:hAnsi="Calibri" w:cs="Calibri"/>
                <w:color w:val="000000"/>
                <w:sz w:val="22"/>
                <w:szCs w:val="22"/>
                <w:lang w:val="en-US" w:eastAsia="en-US"/>
              </w:rPr>
            </w:pPr>
          </w:p>
        </w:tc>
        <w:tc>
          <w:tcPr>
            <w:tcW w:w="1890" w:type="dxa"/>
            <w:tcBorders>
              <w:top w:val="nil"/>
              <w:left w:val="nil"/>
              <w:bottom w:val="single" w:sz="4" w:space="0" w:color="auto"/>
              <w:right w:val="single" w:sz="8" w:space="0" w:color="auto"/>
            </w:tcBorders>
            <w:shd w:val="clear" w:color="000000" w:fill="F2F2F2"/>
            <w:noWrap/>
            <w:vAlign w:val="bottom"/>
            <w:hideMark/>
          </w:tcPr>
          <w:p w14:paraId="37FBE47C" w14:textId="77777777" w:rsidR="00B21510" w:rsidRPr="0018141A" w:rsidRDefault="00B21510" w:rsidP="008F7E3C">
            <w:pPr>
              <w:rPr>
                <w:rFonts w:ascii="Calibri" w:hAnsi="Calibri" w:cs="Calibri"/>
                <w:color w:val="000000"/>
                <w:sz w:val="22"/>
                <w:szCs w:val="22"/>
                <w:lang w:val="en-US" w:eastAsia="en-US"/>
              </w:rPr>
            </w:pPr>
          </w:p>
        </w:tc>
      </w:tr>
      <w:tr w:rsidR="00B21510" w:rsidRPr="0018141A" w14:paraId="2D0FE6C6" w14:textId="77777777" w:rsidTr="008F7E3C">
        <w:trPr>
          <w:trHeight w:val="315"/>
        </w:trPr>
        <w:tc>
          <w:tcPr>
            <w:tcW w:w="18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275B57E6" w14:textId="77777777" w:rsidR="00B21510" w:rsidRPr="0018141A" w:rsidRDefault="00B21510" w:rsidP="008F7E3C">
            <w:pPr>
              <w:jc w:val="center"/>
              <w:rPr>
                <w:rFonts w:ascii="Calibri" w:hAnsi="Calibri" w:cs="Calibri"/>
                <w:b/>
                <w:bCs/>
                <w:color w:val="000000"/>
                <w:sz w:val="22"/>
                <w:szCs w:val="22"/>
                <w:lang w:val="en-US" w:eastAsia="en-US"/>
              </w:rPr>
            </w:pPr>
            <w:r w:rsidRPr="0018141A">
              <w:rPr>
                <w:rFonts w:ascii="Calibri" w:hAnsi="Calibri" w:cs="Calibri"/>
                <w:b/>
                <w:bCs/>
                <w:color w:val="000000"/>
                <w:sz w:val="22"/>
                <w:szCs w:val="22"/>
                <w:lang w:val="en-US" w:eastAsia="en-US"/>
              </w:rPr>
              <w:t>TOTAL</w:t>
            </w:r>
          </w:p>
        </w:tc>
        <w:tc>
          <w:tcPr>
            <w:tcW w:w="1800" w:type="dxa"/>
            <w:tcBorders>
              <w:top w:val="single" w:sz="8" w:space="0" w:color="auto"/>
              <w:left w:val="nil"/>
              <w:bottom w:val="single" w:sz="8" w:space="0" w:color="auto"/>
              <w:right w:val="single" w:sz="4" w:space="0" w:color="auto"/>
            </w:tcBorders>
            <w:shd w:val="clear" w:color="000000" w:fill="BFBFBF"/>
            <w:noWrap/>
            <w:vAlign w:val="bottom"/>
            <w:hideMark/>
          </w:tcPr>
          <w:p w14:paraId="7647D6A9" w14:textId="77777777" w:rsidR="00B21510" w:rsidRPr="0018141A" w:rsidRDefault="00B21510" w:rsidP="008F7E3C">
            <w:pPr>
              <w:jc w:val="center"/>
              <w:rPr>
                <w:rFonts w:ascii="Calibri" w:hAnsi="Calibri" w:cs="Calibri"/>
                <w:b/>
                <w:bCs/>
                <w:color w:val="000000"/>
                <w:sz w:val="22"/>
                <w:szCs w:val="22"/>
                <w:lang w:val="en-US" w:eastAsia="en-US"/>
              </w:rPr>
            </w:pPr>
          </w:p>
        </w:tc>
        <w:tc>
          <w:tcPr>
            <w:tcW w:w="1890" w:type="dxa"/>
            <w:tcBorders>
              <w:top w:val="single" w:sz="8" w:space="0" w:color="auto"/>
              <w:left w:val="nil"/>
              <w:bottom w:val="single" w:sz="8" w:space="0" w:color="auto"/>
              <w:right w:val="single" w:sz="4" w:space="0" w:color="auto"/>
            </w:tcBorders>
            <w:shd w:val="clear" w:color="000000" w:fill="BFBFBF"/>
            <w:noWrap/>
            <w:vAlign w:val="bottom"/>
            <w:hideMark/>
          </w:tcPr>
          <w:p w14:paraId="3D0315DE" w14:textId="77777777" w:rsidR="00B21510" w:rsidRPr="0018141A" w:rsidRDefault="00B21510" w:rsidP="008F7E3C">
            <w:pPr>
              <w:rPr>
                <w:rFonts w:ascii="Calibri" w:hAnsi="Calibri" w:cs="Calibri"/>
                <w:b/>
                <w:bCs/>
                <w:color w:val="000000"/>
                <w:sz w:val="22"/>
                <w:szCs w:val="22"/>
                <w:lang w:val="en-US" w:eastAsia="en-US"/>
              </w:rPr>
            </w:pPr>
          </w:p>
        </w:tc>
        <w:tc>
          <w:tcPr>
            <w:tcW w:w="1890" w:type="dxa"/>
            <w:tcBorders>
              <w:top w:val="single" w:sz="8" w:space="0" w:color="auto"/>
              <w:left w:val="nil"/>
              <w:bottom w:val="single" w:sz="8" w:space="0" w:color="auto"/>
              <w:right w:val="single" w:sz="8" w:space="0" w:color="auto"/>
            </w:tcBorders>
            <w:shd w:val="clear" w:color="000000" w:fill="BFBFBF"/>
            <w:noWrap/>
            <w:vAlign w:val="bottom"/>
            <w:hideMark/>
          </w:tcPr>
          <w:p w14:paraId="3A6AC4E2" w14:textId="77777777" w:rsidR="00B21510" w:rsidRPr="0018141A" w:rsidRDefault="00B21510" w:rsidP="008F7E3C">
            <w:pPr>
              <w:rPr>
                <w:rFonts w:ascii="Calibri" w:hAnsi="Calibri" w:cs="Calibri"/>
                <w:color w:val="000000"/>
                <w:sz w:val="22"/>
                <w:szCs w:val="22"/>
                <w:lang w:val="en-US" w:eastAsia="en-US"/>
              </w:rPr>
            </w:pPr>
          </w:p>
        </w:tc>
      </w:tr>
    </w:tbl>
    <w:p w14:paraId="5614F725" w14:textId="77777777" w:rsidR="00B21510" w:rsidRDefault="00B21510" w:rsidP="00B21510">
      <w:pPr>
        <w:ind w:left="720"/>
        <w:rPr>
          <w:rFonts w:ascii="Verdana" w:hAnsi="Verdana" w:cs="Arial"/>
          <w:sz w:val="22"/>
          <w:szCs w:val="22"/>
        </w:rPr>
      </w:pPr>
    </w:p>
    <w:bookmarkEnd w:id="35"/>
    <w:bookmarkEnd w:id="37"/>
    <w:p w14:paraId="7D5A2FA3" w14:textId="77777777" w:rsidR="00B21510" w:rsidRPr="004F1F7B" w:rsidRDefault="00B21510" w:rsidP="00B21510">
      <w:pPr>
        <w:pStyle w:val="Heading1"/>
        <w:spacing w:after="0"/>
        <w:rPr>
          <w:color w:val="403152"/>
        </w:rPr>
      </w:pPr>
      <w:r w:rsidRPr="004F1F7B">
        <w:rPr>
          <w:color w:val="403152"/>
        </w:rPr>
        <w:lastRenderedPageBreak/>
        <w:t>Appendix – Supporting Documentation</w:t>
      </w:r>
    </w:p>
    <w:p w14:paraId="07E28152" w14:textId="77777777" w:rsidR="00B21510" w:rsidRDefault="00B21510" w:rsidP="00B21510">
      <w:pPr>
        <w:pStyle w:val="BodyText"/>
        <w:ind w:left="0"/>
      </w:pPr>
    </w:p>
    <w:p w14:paraId="1787D912" w14:textId="77777777" w:rsidR="00B21510" w:rsidRPr="00F113E7" w:rsidRDefault="00B21510" w:rsidP="00F113E7">
      <w:pPr>
        <w:pStyle w:val="BodyText"/>
        <w:ind w:left="0"/>
        <w:rPr>
          <w:rFonts w:ascii="Verdana" w:hAnsi="Verdana"/>
        </w:rPr>
      </w:pPr>
      <w:r w:rsidRPr="00D119E8">
        <w:rPr>
          <w:rFonts w:ascii="Verdana" w:hAnsi="Verdana"/>
        </w:rPr>
        <w:t xml:space="preserve">This section is reserved for </w:t>
      </w:r>
      <w:r>
        <w:rPr>
          <w:rFonts w:ascii="Verdana" w:hAnsi="Verdana"/>
        </w:rPr>
        <w:t xml:space="preserve">future </w:t>
      </w:r>
      <w:r w:rsidRPr="00D119E8">
        <w:rPr>
          <w:rFonts w:ascii="Verdana" w:hAnsi="Verdana"/>
        </w:rPr>
        <w:t xml:space="preserve">additional </w:t>
      </w:r>
      <w:r>
        <w:rPr>
          <w:rFonts w:ascii="Verdana" w:hAnsi="Verdana"/>
        </w:rPr>
        <w:t xml:space="preserve">documentation in support of </w:t>
      </w:r>
      <w:r w:rsidR="00F113E7">
        <w:rPr>
          <w:rFonts w:ascii="Verdana" w:hAnsi="Verdana"/>
        </w:rPr>
        <w:t>the business plan, as necessary.</w:t>
      </w:r>
    </w:p>
    <w:sectPr w:rsidR="00B21510" w:rsidRPr="00F113E7" w:rsidSect="006E7654">
      <w:headerReference w:type="default" r:id="rId11"/>
      <w:footerReference w:type="even" r:id="rId12"/>
      <w:footerReference w:type="default" r:id="rId13"/>
      <w:type w:val="continuous"/>
      <w:pgSz w:w="12240" w:h="15840" w:code="1"/>
      <w:pgMar w:top="1440" w:right="1440" w:bottom="1440" w:left="1440" w:header="706"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54238" w14:textId="77777777" w:rsidR="00DF3DE5" w:rsidRDefault="00DF3DE5">
      <w:r>
        <w:separator/>
      </w:r>
    </w:p>
  </w:endnote>
  <w:endnote w:type="continuationSeparator" w:id="0">
    <w:p w14:paraId="52ADF892" w14:textId="77777777" w:rsidR="00DF3DE5" w:rsidRDefault="00DF3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3814B" w14:textId="77777777" w:rsidR="00334A03" w:rsidRPr="00775525" w:rsidRDefault="00B54955" w:rsidP="001A617B">
    <w:pPr>
      <w:pStyle w:val="Answer"/>
      <w:rPr>
        <w:rFonts w:ascii="Verdana" w:hAnsi="Verdana"/>
        <w:i w:val="0"/>
        <w:color w:val="000000"/>
      </w:rPr>
    </w:pPr>
    <w:r w:rsidRPr="00B54955">
      <w:rPr>
        <w:rFonts w:ascii="Verdana" w:hAnsi="Verdana"/>
        <w:i w:val="0"/>
        <w:color w:val="auto"/>
      </w:rPr>
      <w:t>Business Plan</w:t>
    </w:r>
    <w:r w:rsidR="001A617B" w:rsidRPr="00F164FE">
      <w:tab/>
    </w:r>
    <w:r w:rsidR="00094D72">
      <w:rPr>
        <w:rFonts w:ascii="Verdana" w:hAnsi="Verdana"/>
        <w:i w:val="0"/>
        <w:color w:val="000000"/>
      </w:rPr>
      <w:t xml:space="preserve">    </w:t>
    </w:r>
    <w:r w:rsidR="002A5158">
      <w:rPr>
        <w:rFonts w:ascii="Verdana" w:hAnsi="Verdana"/>
        <w:i w:val="0"/>
        <w:color w:val="000000"/>
      </w:rPr>
      <w:tab/>
    </w:r>
    <w:r w:rsidR="002A5158">
      <w:rPr>
        <w:rFonts w:ascii="Verdana" w:hAnsi="Verdana"/>
        <w:i w:val="0"/>
        <w:color w:val="000000"/>
      </w:rPr>
      <w:tab/>
    </w:r>
    <w:r w:rsidR="002A5158">
      <w:rPr>
        <w:rFonts w:ascii="Verdana" w:hAnsi="Verdana"/>
        <w:i w:val="0"/>
        <w:color w:val="000000"/>
      </w:rPr>
      <w:tab/>
    </w:r>
    <w:r w:rsidR="00494EE7">
      <w:rPr>
        <w:rFonts w:ascii="Verdana" w:hAnsi="Verdana"/>
        <w:i w:val="0"/>
        <w:color w:val="000000"/>
      </w:rPr>
      <w:tab/>
    </w:r>
    <w:r w:rsidR="00494EE7">
      <w:rPr>
        <w:rFonts w:ascii="Verdana" w:hAnsi="Verdana"/>
        <w:i w:val="0"/>
        <w:color w:val="000000"/>
      </w:rPr>
      <w:tab/>
    </w:r>
    <w:r w:rsidR="00494EE7">
      <w:rPr>
        <w:rFonts w:ascii="Verdana" w:hAnsi="Verdana"/>
        <w:i w:val="0"/>
        <w:color w:val="000000"/>
      </w:rPr>
      <w:tab/>
    </w:r>
    <w:r w:rsidR="00494EE7">
      <w:rPr>
        <w:rFonts w:ascii="Verdana" w:hAnsi="Verdana"/>
        <w:i w:val="0"/>
        <w:color w:val="000000"/>
      </w:rPr>
      <w:tab/>
    </w:r>
    <w:r w:rsidR="00494EE7">
      <w:rPr>
        <w:rFonts w:ascii="Verdana" w:hAnsi="Verdana"/>
        <w:i w:val="0"/>
        <w:color w:val="000000"/>
      </w:rPr>
      <w:tab/>
      <w:t xml:space="preserve">      </w:t>
    </w:r>
    <w:r w:rsidR="002A5158">
      <w:rPr>
        <w:rFonts w:ascii="Verdana" w:hAnsi="Verdana"/>
        <w:i w:val="0"/>
        <w:color w:val="000000"/>
      </w:rPr>
      <w:t xml:space="preserve"> </w:t>
    </w:r>
    <w:r w:rsidR="00E45F20">
      <w:rPr>
        <w:rFonts w:ascii="Verdana" w:hAnsi="Verdana"/>
        <w:i w:val="0"/>
        <w:color w:val="000000"/>
      </w:rPr>
      <w:tab/>
      <w:t xml:space="preserve">        </w:t>
    </w:r>
    <w:r w:rsidR="00334A03" w:rsidRPr="00775525">
      <w:rPr>
        <w:rFonts w:ascii="Verdana" w:hAnsi="Verdana"/>
        <w:i w:val="0"/>
        <w:color w:val="000000"/>
      </w:rPr>
      <w:fldChar w:fldCharType="begin"/>
    </w:r>
    <w:r w:rsidR="00334A03" w:rsidRPr="00775525">
      <w:rPr>
        <w:rFonts w:ascii="Verdana" w:hAnsi="Verdana"/>
        <w:i w:val="0"/>
        <w:color w:val="000000"/>
      </w:rPr>
      <w:instrText xml:space="preserve"> PAGE </w:instrText>
    </w:r>
    <w:r w:rsidR="00334A03" w:rsidRPr="00775525">
      <w:rPr>
        <w:rFonts w:ascii="Verdana" w:hAnsi="Verdana"/>
        <w:i w:val="0"/>
        <w:color w:val="000000"/>
      </w:rPr>
      <w:fldChar w:fldCharType="separate"/>
    </w:r>
    <w:r w:rsidR="004F0A19">
      <w:rPr>
        <w:rFonts w:ascii="Verdana" w:hAnsi="Verdana"/>
        <w:i w:val="0"/>
        <w:noProof/>
        <w:color w:val="000000"/>
      </w:rPr>
      <w:t>16</w:t>
    </w:r>
    <w:r w:rsidR="00334A03" w:rsidRPr="00775525">
      <w:rPr>
        <w:rFonts w:ascii="Verdana" w:hAnsi="Verdana"/>
        <w:i w:val="0"/>
        <w:color w:val="000000"/>
      </w:rPr>
      <w:fldChar w:fldCharType="end"/>
    </w:r>
    <w:r w:rsidR="00334A03" w:rsidRPr="00775525">
      <w:rPr>
        <w:rFonts w:ascii="Verdana" w:hAnsi="Verdana"/>
        <w:i w:val="0"/>
        <w:color w:val="000000"/>
      </w:rPr>
      <w:t xml:space="preserve"> of </w:t>
    </w:r>
    <w:r w:rsidR="00334A03" w:rsidRPr="00775525">
      <w:rPr>
        <w:rFonts w:ascii="Verdana" w:hAnsi="Verdana"/>
        <w:i w:val="0"/>
        <w:color w:val="000000"/>
      </w:rPr>
      <w:fldChar w:fldCharType="begin"/>
    </w:r>
    <w:r w:rsidR="00334A03" w:rsidRPr="00775525">
      <w:rPr>
        <w:rFonts w:ascii="Verdana" w:hAnsi="Verdana"/>
        <w:i w:val="0"/>
        <w:color w:val="000000"/>
      </w:rPr>
      <w:instrText xml:space="preserve"> NUMPAGES </w:instrText>
    </w:r>
    <w:r w:rsidR="00334A03" w:rsidRPr="00775525">
      <w:rPr>
        <w:rFonts w:ascii="Verdana" w:hAnsi="Verdana"/>
        <w:i w:val="0"/>
        <w:color w:val="000000"/>
      </w:rPr>
      <w:fldChar w:fldCharType="separate"/>
    </w:r>
    <w:r w:rsidR="004F0A19">
      <w:rPr>
        <w:rFonts w:ascii="Verdana" w:hAnsi="Verdana"/>
        <w:i w:val="0"/>
        <w:noProof/>
        <w:color w:val="000000"/>
      </w:rPr>
      <w:t>21</w:t>
    </w:r>
    <w:r w:rsidR="00334A03" w:rsidRPr="00775525">
      <w:rPr>
        <w:rFonts w:ascii="Verdana" w:hAnsi="Verdana"/>
        <w:i w:val="0"/>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09BAF" w14:textId="77777777" w:rsidR="00DF3DE5" w:rsidRDefault="00DF3DE5">
      <w:r>
        <w:separator/>
      </w:r>
    </w:p>
  </w:footnote>
  <w:footnote w:type="continuationSeparator" w:id="0">
    <w:p w14:paraId="023EC775" w14:textId="77777777" w:rsidR="00DF3DE5" w:rsidRDefault="00DF3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22438" w14:textId="77777777" w:rsidR="00334A03" w:rsidRPr="00E0345E" w:rsidRDefault="00E0345E" w:rsidP="001A617B">
    <w:pPr>
      <w:pStyle w:val="Header"/>
      <w:ind w:left="0"/>
      <w:rPr>
        <w:rFonts w:cs="Arial"/>
        <w:color w:val="000000"/>
        <w:sz w:val="22"/>
        <w:szCs w:val="22"/>
      </w:rPr>
    </w:pPr>
    <w:r>
      <w:rPr>
        <w:rFonts w:cs="Arial"/>
        <w:color w:val="000000"/>
        <w:sz w:val="22"/>
        <w:szCs w:val="22"/>
      </w:rPr>
      <w:t>AVMS</w:t>
    </w:r>
    <w:r w:rsidR="00334A03" w:rsidRPr="00F164FE">
      <w:tab/>
    </w:r>
    <w:r w:rsidR="001A617B">
      <w:tab/>
    </w:r>
    <w:r w:rsidR="001A617B">
      <w:fldChar w:fldCharType="begin"/>
    </w:r>
    <w:r w:rsidR="001A617B">
      <w:instrText xml:space="preserve"> DATE  \@ "d-MMM-yy"  \* MERGEFORMAT </w:instrText>
    </w:r>
    <w:r w:rsidR="001A617B">
      <w:fldChar w:fldCharType="separate"/>
    </w:r>
    <w:r w:rsidR="00C8628A">
      <w:rPr>
        <w:noProof/>
      </w:rPr>
      <w:t>12-Apr-21</w:t>
    </w:r>
    <w:r w:rsidR="001A617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1436"/>
    <w:multiLevelType w:val="hybridMultilevel"/>
    <w:tmpl w:val="1B980D94"/>
    <w:lvl w:ilvl="0" w:tplc="6D08494A">
      <w:start w:val="15"/>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A27E3"/>
    <w:multiLevelType w:val="hybridMultilevel"/>
    <w:tmpl w:val="F19C75A4"/>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F82694"/>
    <w:multiLevelType w:val="hybridMultilevel"/>
    <w:tmpl w:val="E4124C76"/>
    <w:lvl w:ilvl="0" w:tplc="75104D02">
      <w:start w:val="1"/>
      <w:numFmt w:val="bullet"/>
      <w:pStyle w:val="TableBullet"/>
      <w:lvlText w:val=""/>
      <w:lvlJc w:val="left"/>
      <w:pPr>
        <w:tabs>
          <w:tab w:val="num" w:pos="360"/>
        </w:tabs>
        <w:ind w:left="360" w:hanging="360"/>
      </w:pPr>
      <w:rPr>
        <w:rFonts w:ascii="Wingdings" w:hAnsi="Wingdings" w:hint="default"/>
        <w:color w:val="66CC00"/>
      </w:rPr>
    </w:lvl>
    <w:lvl w:ilvl="1" w:tplc="D40C8520" w:tentative="1">
      <w:start w:val="1"/>
      <w:numFmt w:val="bullet"/>
      <w:lvlText w:val="o"/>
      <w:lvlJc w:val="left"/>
      <w:pPr>
        <w:tabs>
          <w:tab w:val="num" w:pos="1440"/>
        </w:tabs>
        <w:ind w:left="1440" w:hanging="360"/>
      </w:pPr>
      <w:rPr>
        <w:rFonts w:ascii="Courier New" w:hAnsi="Courier New" w:hint="default"/>
      </w:rPr>
    </w:lvl>
    <w:lvl w:ilvl="2" w:tplc="886041B8" w:tentative="1">
      <w:start w:val="1"/>
      <w:numFmt w:val="bullet"/>
      <w:lvlText w:val=""/>
      <w:lvlJc w:val="left"/>
      <w:pPr>
        <w:tabs>
          <w:tab w:val="num" w:pos="2160"/>
        </w:tabs>
        <w:ind w:left="2160" w:hanging="360"/>
      </w:pPr>
      <w:rPr>
        <w:rFonts w:ascii="Wingdings" w:hAnsi="Wingdings" w:hint="default"/>
      </w:rPr>
    </w:lvl>
    <w:lvl w:ilvl="3" w:tplc="8272F0CC" w:tentative="1">
      <w:start w:val="1"/>
      <w:numFmt w:val="bullet"/>
      <w:lvlText w:val=""/>
      <w:lvlJc w:val="left"/>
      <w:pPr>
        <w:tabs>
          <w:tab w:val="num" w:pos="2880"/>
        </w:tabs>
        <w:ind w:left="2880" w:hanging="360"/>
      </w:pPr>
      <w:rPr>
        <w:rFonts w:ascii="Symbol" w:hAnsi="Symbol" w:hint="default"/>
      </w:rPr>
    </w:lvl>
    <w:lvl w:ilvl="4" w:tplc="4FF01B7E" w:tentative="1">
      <w:start w:val="1"/>
      <w:numFmt w:val="bullet"/>
      <w:lvlText w:val="o"/>
      <w:lvlJc w:val="left"/>
      <w:pPr>
        <w:tabs>
          <w:tab w:val="num" w:pos="3600"/>
        </w:tabs>
        <w:ind w:left="3600" w:hanging="360"/>
      </w:pPr>
      <w:rPr>
        <w:rFonts w:ascii="Courier New" w:hAnsi="Courier New" w:hint="default"/>
      </w:rPr>
    </w:lvl>
    <w:lvl w:ilvl="5" w:tplc="F69C749A" w:tentative="1">
      <w:start w:val="1"/>
      <w:numFmt w:val="bullet"/>
      <w:lvlText w:val=""/>
      <w:lvlJc w:val="left"/>
      <w:pPr>
        <w:tabs>
          <w:tab w:val="num" w:pos="4320"/>
        </w:tabs>
        <w:ind w:left="4320" w:hanging="360"/>
      </w:pPr>
      <w:rPr>
        <w:rFonts w:ascii="Wingdings" w:hAnsi="Wingdings" w:hint="default"/>
      </w:rPr>
    </w:lvl>
    <w:lvl w:ilvl="6" w:tplc="CAB06E76" w:tentative="1">
      <w:start w:val="1"/>
      <w:numFmt w:val="bullet"/>
      <w:lvlText w:val=""/>
      <w:lvlJc w:val="left"/>
      <w:pPr>
        <w:tabs>
          <w:tab w:val="num" w:pos="5040"/>
        </w:tabs>
        <w:ind w:left="5040" w:hanging="360"/>
      </w:pPr>
      <w:rPr>
        <w:rFonts w:ascii="Symbol" w:hAnsi="Symbol" w:hint="default"/>
      </w:rPr>
    </w:lvl>
    <w:lvl w:ilvl="7" w:tplc="42423C88" w:tentative="1">
      <w:start w:val="1"/>
      <w:numFmt w:val="bullet"/>
      <w:lvlText w:val="o"/>
      <w:lvlJc w:val="left"/>
      <w:pPr>
        <w:tabs>
          <w:tab w:val="num" w:pos="5760"/>
        </w:tabs>
        <w:ind w:left="5760" w:hanging="360"/>
      </w:pPr>
      <w:rPr>
        <w:rFonts w:ascii="Courier New" w:hAnsi="Courier New" w:hint="default"/>
      </w:rPr>
    </w:lvl>
    <w:lvl w:ilvl="8" w:tplc="7BF4E7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6D0F70"/>
    <w:multiLevelType w:val="hybridMultilevel"/>
    <w:tmpl w:val="C0EA59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522055"/>
    <w:multiLevelType w:val="hybridMultilevel"/>
    <w:tmpl w:val="68D2B83C"/>
    <w:lvl w:ilvl="0" w:tplc="04090001">
      <w:start w:val="1"/>
      <w:numFmt w:val="bullet"/>
      <w:pStyle w:val="RFP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E20083"/>
    <w:multiLevelType w:val="hybridMultilevel"/>
    <w:tmpl w:val="9B3E2F82"/>
    <w:lvl w:ilvl="0" w:tplc="3B825436">
      <w:start w:val="1"/>
      <w:numFmt w:val="bullet"/>
      <w:pStyle w:val="RFPTableBullet"/>
      <w:lvlText w:val=""/>
      <w:lvlJc w:val="left"/>
      <w:pPr>
        <w:tabs>
          <w:tab w:val="num" w:pos="360"/>
        </w:tabs>
        <w:ind w:left="360" w:hanging="360"/>
      </w:pPr>
      <w:rPr>
        <w:rFonts w:ascii="Wingdings" w:hAnsi="Wingdings"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4018D0"/>
    <w:multiLevelType w:val="hybridMultilevel"/>
    <w:tmpl w:val="5AEC6566"/>
    <w:name w:val="Bullet_List23"/>
    <w:lvl w:ilvl="0" w:tplc="DC205264">
      <w:numFmt w:val="bullet"/>
      <w:lvlText w:val="-"/>
      <w:lvlJc w:val="left"/>
      <w:pPr>
        <w:ind w:left="1800" w:hanging="360"/>
      </w:pPr>
      <w:rPr>
        <w:rFonts w:ascii="Verdana" w:eastAsia="Times New Roman" w:hAnsi="Verdana" w:cs="Corbel" w:hint="default"/>
      </w:rPr>
    </w:lvl>
    <w:lvl w:ilvl="1" w:tplc="04090019">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7" w15:restartNumberingAfterBreak="0">
    <w:nsid w:val="4CB759C3"/>
    <w:multiLevelType w:val="multilevel"/>
    <w:tmpl w:val="4F4A29EC"/>
    <w:name w:val="Number_Lists"/>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2157D0"/>
    <w:multiLevelType w:val="multilevel"/>
    <w:tmpl w:val="3A182230"/>
    <w:lvl w:ilvl="0">
      <w:start w:val="1"/>
      <w:numFmt w:val="decimal"/>
      <w:pStyle w:val="ListNumber"/>
      <w:lvlText w:val="%1)"/>
      <w:lvlJc w:val="left"/>
      <w:pPr>
        <w:tabs>
          <w:tab w:val="num" w:pos="1080"/>
        </w:tabs>
        <w:ind w:left="1080" w:hanging="360"/>
      </w:pPr>
      <w:rPr>
        <w:rFonts w:hint="default"/>
      </w:rPr>
    </w:lvl>
    <w:lvl w:ilvl="1">
      <w:start w:val="1"/>
      <w:numFmt w:val="lowerLetter"/>
      <w:pStyle w:val="ListNumber2"/>
      <w:lvlText w:val="%2)"/>
      <w:lvlJc w:val="left"/>
      <w:pPr>
        <w:tabs>
          <w:tab w:val="num" w:pos="1440"/>
        </w:tabs>
        <w:ind w:left="1440" w:hanging="360"/>
      </w:pPr>
      <w:rPr>
        <w:rFonts w:hint="default"/>
      </w:rPr>
    </w:lvl>
    <w:lvl w:ilvl="2">
      <w:start w:val="1"/>
      <w:numFmt w:val="lowerRoman"/>
      <w:pStyle w:val="ListNumber3"/>
      <w:lvlText w:val="%3)"/>
      <w:lvlJc w:val="left"/>
      <w:pPr>
        <w:tabs>
          <w:tab w:val="num" w:pos="1800"/>
        </w:tabs>
        <w:ind w:left="1800" w:hanging="360"/>
      </w:pPr>
      <w:rPr>
        <w:rFonts w:hint="default"/>
      </w:rPr>
    </w:lvl>
    <w:lvl w:ilvl="3">
      <w:start w:val="1"/>
      <w:numFmt w:val="decimal"/>
      <w:pStyle w:val="ListNumber4"/>
      <w:lvlText w:val="(%4)"/>
      <w:lvlJc w:val="left"/>
      <w:pPr>
        <w:tabs>
          <w:tab w:val="num" w:pos="2160"/>
        </w:tabs>
        <w:ind w:left="2160" w:hanging="360"/>
      </w:pPr>
      <w:rPr>
        <w:rFonts w:hint="default"/>
      </w:rPr>
    </w:lvl>
    <w:lvl w:ilvl="4">
      <w:start w:val="1"/>
      <w:numFmt w:val="lowerLetter"/>
      <w:pStyle w:val="ListNumber5"/>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683762FA"/>
    <w:multiLevelType w:val="hybridMultilevel"/>
    <w:tmpl w:val="B79200F8"/>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F006AB"/>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3793F95"/>
    <w:multiLevelType w:val="hybridMultilevel"/>
    <w:tmpl w:val="454616F0"/>
    <w:lvl w:ilvl="0" w:tplc="111A5112">
      <w:start w:val="1"/>
      <w:numFmt w:val="decimal"/>
      <w:pStyle w:val="NumberList"/>
      <w:lvlText w:val="%1)"/>
      <w:lvlJc w:val="left"/>
      <w:pPr>
        <w:tabs>
          <w:tab w:val="num" w:pos="1440"/>
        </w:tabs>
        <w:ind w:left="1440" w:hanging="360"/>
      </w:pPr>
      <w:rPr>
        <w:rFonts w:hint="default"/>
      </w:rPr>
    </w:lvl>
    <w:lvl w:ilvl="1" w:tplc="AE8E0460" w:tentative="1">
      <w:start w:val="1"/>
      <w:numFmt w:val="lowerLetter"/>
      <w:lvlText w:val="%2."/>
      <w:lvlJc w:val="left"/>
      <w:pPr>
        <w:tabs>
          <w:tab w:val="num" w:pos="1440"/>
        </w:tabs>
        <w:ind w:left="1440" w:hanging="360"/>
      </w:pPr>
    </w:lvl>
    <w:lvl w:ilvl="2" w:tplc="295C3C56">
      <w:start w:val="1"/>
      <w:numFmt w:val="lowerRoman"/>
      <w:lvlText w:val="%3."/>
      <w:lvlJc w:val="right"/>
      <w:pPr>
        <w:tabs>
          <w:tab w:val="num" w:pos="2160"/>
        </w:tabs>
        <w:ind w:left="2160" w:hanging="180"/>
      </w:pPr>
    </w:lvl>
    <w:lvl w:ilvl="3" w:tplc="2FDECE1A" w:tentative="1">
      <w:start w:val="1"/>
      <w:numFmt w:val="decimal"/>
      <w:lvlText w:val="%4."/>
      <w:lvlJc w:val="left"/>
      <w:pPr>
        <w:tabs>
          <w:tab w:val="num" w:pos="2880"/>
        </w:tabs>
        <w:ind w:left="2880" w:hanging="360"/>
      </w:pPr>
    </w:lvl>
    <w:lvl w:ilvl="4" w:tplc="49744298" w:tentative="1">
      <w:start w:val="1"/>
      <w:numFmt w:val="lowerLetter"/>
      <w:lvlText w:val="%5."/>
      <w:lvlJc w:val="left"/>
      <w:pPr>
        <w:tabs>
          <w:tab w:val="num" w:pos="3600"/>
        </w:tabs>
        <w:ind w:left="3600" w:hanging="360"/>
      </w:pPr>
    </w:lvl>
    <w:lvl w:ilvl="5" w:tplc="3A507E7C" w:tentative="1">
      <w:start w:val="1"/>
      <w:numFmt w:val="lowerRoman"/>
      <w:lvlText w:val="%6."/>
      <w:lvlJc w:val="right"/>
      <w:pPr>
        <w:tabs>
          <w:tab w:val="num" w:pos="4320"/>
        </w:tabs>
        <w:ind w:left="4320" w:hanging="180"/>
      </w:pPr>
    </w:lvl>
    <w:lvl w:ilvl="6" w:tplc="C40C93AE" w:tentative="1">
      <w:start w:val="1"/>
      <w:numFmt w:val="decimal"/>
      <w:lvlText w:val="%7."/>
      <w:lvlJc w:val="left"/>
      <w:pPr>
        <w:tabs>
          <w:tab w:val="num" w:pos="5040"/>
        </w:tabs>
        <w:ind w:left="5040" w:hanging="360"/>
      </w:pPr>
    </w:lvl>
    <w:lvl w:ilvl="7" w:tplc="09066E06" w:tentative="1">
      <w:start w:val="1"/>
      <w:numFmt w:val="lowerLetter"/>
      <w:lvlText w:val="%8."/>
      <w:lvlJc w:val="left"/>
      <w:pPr>
        <w:tabs>
          <w:tab w:val="num" w:pos="5760"/>
        </w:tabs>
        <w:ind w:left="5760" w:hanging="360"/>
      </w:pPr>
    </w:lvl>
    <w:lvl w:ilvl="8" w:tplc="57468EC6" w:tentative="1">
      <w:start w:val="1"/>
      <w:numFmt w:val="lowerRoman"/>
      <w:lvlText w:val="%9."/>
      <w:lvlJc w:val="right"/>
      <w:pPr>
        <w:tabs>
          <w:tab w:val="num" w:pos="6480"/>
        </w:tabs>
        <w:ind w:left="6480" w:hanging="180"/>
      </w:pPr>
    </w:lvl>
  </w:abstractNum>
  <w:abstractNum w:abstractNumId="12" w15:restartNumberingAfterBreak="0">
    <w:nsid w:val="76987C91"/>
    <w:multiLevelType w:val="multilevel"/>
    <w:tmpl w:val="5E485B22"/>
    <w:lvl w:ilvl="0">
      <w:start w:val="1"/>
      <w:numFmt w:val="decimal"/>
      <w:pStyle w:val="LegalL1"/>
      <w:suff w:val="nothing"/>
      <w:lvlText w:val="Section %1"/>
      <w:lvlJc w:val="left"/>
      <w:rPr>
        <w:rFonts w:hint="default"/>
        <w:b/>
        <w:bCs/>
        <w:i w:val="0"/>
        <w:iCs w:val="0"/>
        <w:caps/>
        <w:smallCaps w:val="0"/>
        <w:sz w:val="20"/>
        <w:szCs w:val="20"/>
        <w:u w:val="none"/>
      </w:rPr>
    </w:lvl>
    <w:lvl w:ilvl="1">
      <w:start w:val="1"/>
      <w:numFmt w:val="decimal"/>
      <w:pStyle w:val="LegalL2"/>
      <w:lvlText w:val="%1.%2"/>
      <w:lvlJc w:val="left"/>
      <w:pPr>
        <w:tabs>
          <w:tab w:val="num" w:pos="1440"/>
        </w:tabs>
      </w:pPr>
      <w:rPr>
        <w:rFonts w:hint="default"/>
        <w:b/>
        <w:bCs/>
        <w:i w:val="0"/>
        <w:iCs w:val="0"/>
        <w:caps w:val="0"/>
        <w:sz w:val="20"/>
        <w:szCs w:val="20"/>
        <w:u w:val="none"/>
      </w:rPr>
    </w:lvl>
    <w:lvl w:ilvl="2">
      <w:start w:val="1"/>
      <w:numFmt w:val="decimal"/>
      <w:pStyle w:val="LegalL3"/>
      <w:lvlText w:val="(%3)"/>
      <w:lvlJc w:val="left"/>
      <w:pPr>
        <w:tabs>
          <w:tab w:val="num" w:pos="1080"/>
        </w:tabs>
        <w:ind w:firstLine="720"/>
      </w:pPr>
      <w:rPr>
        <w:rFonts w:hint="default"/>
        <w:b w:val="0"/>
        <w:bCs w:val="0"/>
        <w:i w:val="0"/>
        <w:iCs w:val="0"/>
        <w:caps w:val="0"/>
        <w:sz w:val="20"/>
        <w:szCs w:val="20"/>
        <w:u w:val="none"/>
      </w:rPr>
    </w:lvl>
    <w:lvl w:ilvl="3">
      <w:start w:val="1"/>
      <w:numFmt w:val="lowerLetter"/>
      <w:pStyle w:val="LegalL4"/>
      <w:lvlText w:val="(%4)"/>
      <w:lvlJc w:val="left"/>
      <w:pPr>
        <w:tabs>
          <w:tab w:val="num" w:pos="2160"/>
        </w:tabs>
        <w:ind w:left="2160" w:hanging="720"/>
      </w:pPr>
      <w:rPr>
        <w:rFonts w:hint="default"/>
        <w:b w:val="0"/>
        <w:bCs w:val="0"/>
        <w:i w:val="0"/>
        <w:iCs w:val="0"/>
        <w:caps w:val="0"/>
        <w:sz w:val="20"/>
        <w:szCs w:val="20"/>
        <w:u w:val="none"/>
      </w:rPr>
    </w:lvl>
    <w:lvl w:ilvl="4">
      <w:start w:val="1"/>
      <w:numFmt w:val="lowerRoman"/>
      <w:pStyle w:val="LegalL5"/>
      <w:lvlText w:val="(%5)"/>
      <w:lvlJc w:val="left"/>
      <w:pPr>
        <w:tabs>
          <w:tab w:val="num" w:pos="2520"/>
        </w:tabs>
        <w:ind w:left="2520" w:hanging="360"/>
      </w:pPr>
      <w:rPr>
        <w:rFonts w:hint="default"/>
        <w:b w:val="0"/>
        <w:bCs w:val="0"/>
        <w:i w:val="0"/>
        <w:iCs w:val="0"/>
        <w:caps w:val="0"/>
        <w:sz w:val="20"/>
        <w:szCs w:val="20"/>
        <w:u w:val="none"/>
      </w:rPr>
    </w:lvl>
    <w:lvl w:ilvl="5">
      <w:start w:val="1"/>
      <w:numFmt w:val="lowerRoman"/>
      <w:pStyle w:val="LegalL6"/>
      <w:lvlText w:val="(%6)"/>
      <w:lvlJc w:val="right"/>
      <w:pPr>
        <w:tabs>
          <w:tab w:val="num" w:pos="3024"/>
        </w:tabs>
        <w:ind w:left="3024" w:hanging="432"/>
      </w:pPr>
      <w:rPr>
        <w:rFonts w:hint="default"/>
        <w:b w:val="0"/>
        <w:bCs w:val="0"/>
        <w:i w:val="0"/>
        <w:iCs w:val="0"/>
        <w:caps w:val="0"/>
        <w:u w:val="none"/>
      </w:rPr>
    </w:lvl>
    <w:lvl w:ilvl="6">
      <w:start w:val="1"/>
      <w:numFmt w:val="upperLetter"/>
      <w:pStyle w:val="LegalL7"/>
      <w:lvlText w:val="(%7)"/>
      <w:lvlJc w:val="left"/>
      <w:pPr>
        <w:tabs>
          <w:tab w:val="num" w:pos="3744"/>
        </w:tabs>
        <w:ind w:left="3744" w:hanging="720"/>
      </w:pPr>
      <w:rPr>
        <w:rFonts w:hint="default"/>
        <w:b w:val="0"/>
        <w:bCs w:val="0"/>
        <w:i w:val="0"/>
        <w:iCs w:val="0"/>
        <w:caps w:val="0"/>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77F42D76"/>
    <w:multiLevelType w:val="multilevel"/>
    <w:tmpl w:val="10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784B17CA"/>
    <w:multiLevelType w:val="multilevel"/>
    <w:tmpl w:val="63D0AC5C"/>
    <w:lvl w:ilvl="0">
      <w:start w:val="1"/>
      <w:numFmt w:val="decimal"/>
      <w:pStyle w:val="Schedule1"/>
      <w:lvlText w:val="%1."/>
      <w:lvlJc w:val="left"/>
      <w:pPr>
        <w:tabs>
          <w:tab w:val="num" w:pos="720"/>
        </w:tabs>
        <w:ind w:left="720" w:hanging="720"/>
      </w:pPr>
      <w:rPr>
        <w:rFonts w:hint="default"/>
      </w:rPr>
    </w:lvl>
    <w:lvl w:ilvl="1">
      <w:start w:val="1"/>
      <w:numFmt w:val="lowerLetter"/>
      <w:pStyle w:val="Schedule2"/>
      <w:lvlText w:val="(%2)"/>
      <w:lvlJc w:val="left"/>
      <w:pPr>
        <w:tabs>
          <w:tab w:val="num" w:pos="1440"/>
        </w:tabs>
        <w:ind w:left="1440" w:hanging="720"/>
      </w:pPr>
      <w:rPr>
        <w:rFonts w:hint="default"/>
      </w:rPr>
    </w:lvl>
    <w:lvl w:ilvl="2">
      <w:start w:val="1"/>
      <w:numFmt w:val="lowerRoman"/>
      <w:pStyle w:val="Schedule3"/>
      <w:lvlText w:val="(%3)"/>
      <w:lvlJc w:val="left"/>
      <w:pPr>
        <w:tabs>
          <w:tab w:val="num" w:pos="2160"/>
        </w:tabs>
        <w:ind w:left="2160" w:hanging="720"/>
      </w:pPr>
      <w:rPr>
        <w:rFonts w:hint="default"/>
      </w:rPr>
    </w:lvl>
    <w:lvl w:ilvl="3">
      <w:start w:val="1"/>
      <w:numFmt w:val="upperLetter"/>
      <w:pStyle w:val="Schedule4"/>
      <w:lvlText w:val="%4."/>
      <w:lvlJc w:val="left"/>
      <w:pPr>
        <w:tabs>
          <w:tab w:val="num" w:pos="2880"/>
        </w:tabs>
        <w:ind w:left="2880" w:hanging="720"/>
      </w:pPr>
      <w:rPr>
        <w:rFonts w:hint="default"/>
      </w:rPr>
    </w:lvl>
    <w:lvl w:ilvl="4">
      <w:start w:val="1"/>
      <w:numFmt w:val="lowerRoman"/>
      <w:pStyle w:val="Schedule5"/>
      <w:lvlText w:val="%5."/>
      <w:lvlJc w:val="left"/>
      <w:pPr>
        <w:tabs>
          <w:tab w:val="num" w:pos="3600"/>
        </w:tabs>
        <w:ind w:left="3600" w:hanging="720"/>
      </w:pPr>
      <w:rPr>
        <w:rFonts w:hint="default"/>
        <w:caps/>
      </w:rPr>
    </w:lvl>
    <w:lvl w:ilvl="5">
      <w:start w:val="1"/>
      <w:numFmt w:val="decimal"/>
      <w:pStyle w:val="Schedule6"/>
      <w:lvlText w:val="(%6)"/>
      <w:lvlJc w:val="left"/>
      <w:pPr>
        <w:tabs>
          <w:tab w:val="num" w:pos="4320"/>
        </w:tabs>
        <w:ind w:left="4320" w:hanging="720"/>
      </w:pPr>
      <w:rPr>
        <w:rFonts w:hint="default"/>
      </w:rPr>
    </w:lvl>
    <w:lvl w:ilvl="6">
      <w:start w:val="1"/>
      <w:numFmt w:val="lowerLetter"/>
      <w:pStyle w:val="Schedule7"/>
      <w:lvlText w:val="%7."/>
      <w:lvlJc w:val="left"/>
      <w:pPr>
        <w:tabs>
          <w:tab w:val="num" w:pos="5040"/>
        </w:tabs>
        <w:ind w:left="5040" w:hanging="720"/>
      </w:pPr>
      <w:rPr>
        <w:rFonts w:hint="default"/>
      </w:rPr>
    </w:lvl>
    <w:lvl w:ilvl="7">
      <w:start w:val="1"/>
      <w:numFmt w:val="decimal"/>
      <w:pStyle w:val="Schedule8"/>
      <w:lvlText w:val="%8."/>
      <w:lvlJc w:val="left"/>
      <w:pPr>
        <w:tabs>
          <w:tab w:val="num" w:pos="5760"/>
        </w:tabs>
        <w:ind w:left="5760" w:hanging="720"/>
      </w:pPr>
      <w:rPr>
        <w:rFonts w:hint="default"/>
      </w:rPr>
    </w:lvl>
    <w:lvl w:ilvl="8">
      <w:start w:val="1"/>
      <w:numFmt w:val="none"/>
      <w:lvlText w:val="%9."/>
      <w:lvlJc w:val="left"/>
      <w:pPr>
        <w:tabs>
          <w:tab w:val="num" w:pos="5760"/>
        </w:tabs>
        <w:ind w:left="5760" w:hanging="720"/>
      </w:pPr>
      <w:rPr>
        <w:rFonts w:hint="default"/>
      </w:rPr>
    </w:lvl>
  </w:abstractNum>
  <w:abstractNum w:abstractNumId="15" w15:restartNumberingAfterBreak="0">
    <w:nsid w:val="7C06549A"/>
    <w:multiLevelType w:val="multilevel"/>
    <w:tmpl w:val="10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7C8252F0"/>
    <w:multiLevelType w:val="multilevel"/>
    <w:tmpl w:val="D4185610"/>
    <w:lvl w:ilvl="0">
      <w:start w:val="1"/>
      <w:numFmt w:val="bullet"/>
      <w:pStyle w:val="ListBullet"/>
      <w:lvlText w:val=""/>
      <w:lvlJc w:val="left"/>
      <w:pPr>
        <w:tabs>
          <w:tab w:val="num" w:pos="360"/>
        </w:tabs>
        <w:ind w:left="360" w:hanging="360"/>
      </w:pPr>
      <w:rPr>
        <w:rFonts w:ascii="Wingdings" w:hAnsi="Wingdings" w:cs="Times New Roman" w:hint="default"/>
        <w:color w:val="808080"/>
      </w:rPr>
    </w:lvl>
    <w:lvl w:ilvl="1">
      <w:start w:val="1"/>
      <w:numFmt w:val="bullet"/>
      <w:pStyle w:val="ListBullet2"/>
      <w:lvlText w:val=""/>
      <w:lvlJc w:val="left"/>
      <w:pPr>
        <w:tabs>
          <w:tab w:val="num" w:pos="720"/>
        </w:tabs>
        <w:ind w:left="720" w:hanging="360"/>
      </w:pPr>
      <w:rPr>
        <w:rFonts w:ascii="Symbol" w:hAnsi="Symbol" w:cs="Times New Roman" w:hint="default"/>
        <w:color w:val="66CC00"/>
        <w:sz w:val="16"/>
        <w:szCs w:val="16"/>
      </w:rPr>
    </w:lvl>
    <w:lvl w:ilvl="2">
      <w:start w:val="1"/>
      <w:numFmt w:val="bullet"/>
      <w:pStyle w:val="ListBullet3"/>
      <w:lvlText w:val=""/>
      <w:lvlJc w:val="left"/>
      <w:pPr>
        <w:tabs>
          <w:tab w:val="num" w:pos="1080"/>
        </w:tabs>
        <w:ind w:left="1080" w:hanging="360"/>
      </w:pPr>
      <w:rPr>
        <w:rFonts w:ascii="Symbol" w:hAnsi="Symbol" w:cs="Times New Roman" w:hint="default"/>
        <w:color w:val="66CC00"/>
        <w:sz w:val="18"/>
        <w:szCs w:val="18"/>
      </w:rPr>
    </w:lvl>
    <w:lvl w:ilvl="3">
      <w:start w:val="1"/>
      <w:numFmt w:val="bullet"/>
      <w:pStyle w:val="ListBullet4"/>
      <w:lvlText w:val=""/>
      <w:lvlJc w:val="left"/>
      <w:pPr>
        <w:tabs>
          <w:tab w:val="num" w:pos="1440"/>
        </w:tabs>
        <w:ind w:left="1440" w:hanging="360"/>
      </w:pPr>
      <w:rPr>
        <w:rFonts w:ascii="Symbol" w:hAnsi="Symbol" w:cs="Times New Roman" w:hint="default"/>
        <w:color w:val="66CC00"/>
      </w:rPr>
    </w:lvl>
    <w:lvl w:ilvl="4">
      <w:start w:val="1"/>
      <w:numFmt w:val="bullet"/>
      <w:pStyle w:val="ListBullet5"/>
      <w:lvlText w:val="o"/>
      <w:lvlJc w:val="left"/>
      <w:pPr>
        <w:tabs>
          <w:tab w:val="num" w:pos="1800"/>
        </w:tabs>
        <w:ind w:left="1800" w:hanging="360"/>
      </w:pPr>
      <w:rPr>
        <w:rFonts w:ascii="Courier New" w:hAnsi="Courier New" w:cs="Courier New" w:hint="default"/>
        <w:color w:val="auto"/>
      </w:rPr>
    </w:lvl>
    <w:lvl w:ilvl="5">
      <w:start w:val="1"/>
      <w:numFmt w:val="bullet"/>
      <w:lvlText w:val=""/>
      <w:lvlJc w:val="left"/>
      <w:pPr>
        <w:tabs>
          <w:tab w:val="num" w:pos="1440"/>
        </w:tabs>
        <w:ind w:left="1440" w:hanging="360"/>
      </w:pPr>
      <w:rPr>
        <w:rFonts w:ascii="Wingdings" w:hAnsi="Wingdings" w:cs="Times New Roman" w:hint="default"/>
      </w:rPr>
    </w:lvl>
    <w:lvl w:ilvl="6">
      <w:start w:val="1"/>
      <w:numFmt w:val="bullet"/>
      <w:lvlText w:val=""/>
      <w:lvlJc w:val="left"/>
      <w:pPr>
        <w:tabs>
          <w:tab w:val="num" w:pos="1800"/>
        </w:tabs>
        <w:ind w:left="1800" w:hanging="360"/>
      </w:pPr>
      <w:rPr>
        <w:rFonts w:ascii="Wingdings" w:hAnsi="Wingdings" w:hint="default"/>
      </w:rPr>
    </w:lvl>
    <w:lvl w:ilvl="7">
      <w:start w:val="1"/>
      <w:numFmt w:val="bullet"/>
      <w:lvlText w:val=""/>
      <w:lvlJc w:val="left"/>
      <w:pPr>
        <w:tabs>
          <w:tab w:val="num" w:pos="2160"/>
        </w:tabs>
        <w:ind w:left="2160" w:hanging="360"/>
      </w:pPr>
      <w:rPr>
        <w:rFonts w:ascii="Symbol" w:hAnsi="Symbol" w:hint="default"/>
      </w:rPr>
    </w:lvl>
    <w:lvl w:ilvl="8">
      <w:start w:val="1"/>
      <w:numFmt w:val="bullet"/>
      <w:lvlText w:val=""/>
      <w:lvlJc w:val="left"/>
      <w:pPr>
        <w:tabs>
          <w:tab w:val="num" w:pos="2520"/>
        </w:tabs>
        <w:ind w:left="2520" w:hanging="360"/>
      </w:pPr>
      <w:rPr>
        <w:rFonts w:ascii="Symbol" w:hAnsi="Symbol" w:hint="default"/>
      </w:rPr>
    </w:lvl>
  </w:abstractNum>
  <w:abstractNum w:abstractNumId="17" w15:restartNumberingAfterBreak="0">
    <w:nsid w:val="7CB16985"/>
    <w:multiLevelType w:val="hybridMultilevel"/>
    <w:tmpl w:val="AC7ECBF2"/>
    <w:lvl w:ilvl="0" w:tplc="68E2269E">
      <w:start w:val="1"/>
      <w:numFmt w:val="none"/>
      <w:pStyle w:val="Note"/>
      <w:lvlText w:val="Note:"/>
      <w:lvlJc w:val="left"/>
      <w:pPr>
        <w:tabs>
          <w:tab w:val="num" w:pos="144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CFA59C0"/>
    <w:multiLevelType w:val="hybridMultilevel"/>
    <w:tmpl w:val="70504B3E"/>
    <w:name w:val="Bullet_List22"/>
    <w:lvl w:ilvl="0" w:tplc="1082AC38">
      <w:start w:val="1"/>
      <w:numFmt w:val="lowerLetter"/>
      <w:lvlText w:val="(%1)"/>
      <w:lvlJc w:val="left"/>
      <w:pPr>
        <w:tabs>
          <w:tab w:val="num" w:pos="1080"/>
        </w:tabs>
        <w:ind w:left="1080" w:hanging="360"/>
      </w:pPr>
      <w:rPr>
        <w:rFonts w:hint="default"/>
      </w:rPr>
    </w:lvl>
    <w:lvl w:ilvl="1" w:tplc="90D83C6A" w:tentative="1">
      <w:start w:val="1"/>
      <w:numFmt w:val="lowerLetter"/>
      <w:lvlText w:val="%2."/>
      <w:lvlJc w:val="left"/>
      <w:pPr>
        <w:tabs>
          <w:tab w:val="num" w:pos="1800"/>
        </w:tabs>
        <w:ind w:left="1800" w:hanging="360"/>
      </w:pPr>
    </w:lvl>
    <w:lvl w:ilvl="2" w:tplc="3878A73A" w:tentative="1">
      <w:start w:val="1"/>
      <w:numFmt w:val="lowerRoman"/>
      <w:lvlText w:val="%3."/>
      <w:lvlJc w:val="right"/>
      <w:pPr>
        <w:tabs>
          <w:tab w:val="num" w:pos="2520"/>
        </w:tabs>
        <w:ind w:left="2520" w:hanging="180"/>
      </w:pPr>
    </w:lvl>
    <w:lvl w:ilvl="3" w:tplc="04766E6A" w:tentative="1">
      <w:start w:val="1"/>
      <w:numFmt w:val="decimal"/>
      <w:lvlText w:val="%4."/>
      <w:lvlJc w:val="left"/>
      <w:pPr>
        <w:tabs>
          <w:tab w:val="num" w:pos="3240"/>
        </w:tabs>
        <w:ind w:left="3240" w:hanging="360"/>
      </w:pPr>
    </w:lvl>
    <w:lvl w:ilvl="4" w:tplc="42007148" w:tentative="1">
      <w:start w:val="1"/>
      <w:numFmt w:val="lowerLetter"/>
      <w:lvlText w:val="%5."/>
      <w:lvlJc w:val="left"/>
      <w:pPr>
        <w:tabs>
          <w:tab w:val="num" w:pos="3960"/>
        </w:tabs>
        <w:ind w:left="3960" w:hanging="360"/>
      </w:pPr>
    </w:lvl>
    <w:lvl w:ilvl="5" w:tplc="34B67CB4" w:tentative="1">
      <w:start w:val="1"/>
      <w:numFmt w:val="lowerRoman"/>
      <w:lvlText w:val="%6."/>
      <w:lvlJc w:val="right"/>
      <w:pPr>
        <w:tabs>
          <w:tab w:val="num" w:pos="4680"/>
        </w:tabs>
        <w:ind w:left="4680" w:hanging="180"/>
      </w:pPr>
    </w:lvl>
    <w:lvl w:ilvl="6" w:tplc="AA646896" w:tentative="1">
      <w:start w:val="1"/>
      <w:numFmt w:val="decimal"/>
      <w:lvlText w:val="%7."/>
      <w:lvlJc w:val="left"/>
      <w:pPr>
        <w:tabs>
          <w:tab w:val="num" w:pos="5400"/>
        </w:tabs>
        <w:ind w:left="5400" w:hanging="360"/>
      </w:pPr>
    </w:lvl>
    <w:lvl w:ilvl="7" w:tplc="C506F3DC" w:tentative="1">
      <w:start w:val="1"/>
      <w:numFmt w:val="lowerLetter"/>
      <w:lvlText w:val="%8."/>
      <w:lvlJc w:val="left"/>
      <w:pPr>
        <w:tabs>
          <w:tab w:val="num" w:pos="6120"/>
        </w:tabs>
        <w:ind w:left="6120" w:hanging="360"/>
      </w:pPr>
    </w:lvl>
    <w:lvl w:ilvl="8" w:tplc="03F074B6" w:tentative="1">
      <w:start w:val="1"/>
      <w:numFmt w:val="lowerRoman"/>
      <w:lvlText w:val="%9."/>
      <w:lvlJc w:val="right"/>
      <w:pPr>
        <w:tabs>
          <w:tab w:val="num" w:pos="6840"/>
        </w:tabs>
        <w:ind w:left="6840" w:hanging="180"/>
      </w:pPr>
    </w:lvl>
  </w:abstractNum>
  <w:abstractNum w:abstractNumId="19" w15:restartNumberingAfterBreak="0">
    <w:nsid w:val="7F1B7B51"/>
    <w:multiLevelType w:val="hybridMultilevel"/>
    <w:tmpl w:val="2E2A7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5"/>
  </w:num>
  <w:num w:numId="4">
    <w:abstractNumId w:val="10"/>
  </w:num>
  <w:num w:numId="5">
    <w:abstractNumId w:val="13"/>
  </w:num>
  <w:num w:numId="6">
    <w:abstractNumId w:val="17"/>
  </w:num>
  <w:num w:numId="7">
    <w:abstractNumId w:val="2"/>
  </w:num>
  <w:num w:numId="8">
    <w:abstractNumId w:val="4"/>
  </w:num>
  <w:num w:numId="9">
    <w:abstractNumId w:val="5"/>
  </w:num>
  <w:num w:numId="10">
    <w:abstractNumId w:val="14"/>
  </w:num>
  <w:num w:numId="11">
    <w:abstractNumId w:val="11"/>
  </w:num>
  <w:num w:numId="12">
    <w:abstractNumId w:val="12"/>
  </w:num>
  <w:num w:numId="13">
    <w:abstractNumId w:val="6"/>
  </w:num>
  <w:num w:numId="14">
    <w:abstractNumId w:val="7"/>
  </w:num>
  <w:num w:numId="15">
    <w:abstractNumId w:val="3"/>
  </w:num>
  <w:num w:numId="16">
    <w:abstractNumId w:val="1"/>
  </w:num>
  <w:num w:numId="17">
    <w:abstractNumId w:val="19"/>
  </w:num>
  <w:num w:numId="18">
    <w:abstractNumId w:val="9"/>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65D"/>
    <w:rsid w:val="000004A6"/>
    <w:rsid w:val="00002446"/>
    <w:rsid w:val="000049C6"/>
    <w:rsid w:val="0000516A"/>
    <w:rsid w:val="000068EF"/>
    <w:rsid w:val="00006A06"/>
    <w:rsid w:val="00007AB8"/>
    <w:rsid w:val="00010128"/>
    <w:rsid w:val="00010919"/>
    <w:rsid w:val="00011F35"/>
    <w:rsid w:val="0001231F"/>
    <w:rsid w:val="00012652"/>
    <w:rsid w:val="000126F4"/>
    <w:rsid w:val="000147C5"/>
    <w:rsid w:val="0001487C"/>
    <w:rsid w:val="000149D1"/>
    <w:rsid w:val="00014CA0"/>
    <w:rsid w:val="000159DC"/>
    <w:rsid w:val="0001774B"/>
    <w:rsid w:val="000177C0"/>
    <w:rsid w:val="00017FE2"/>
    <w:rsid w:val="00020A7A"/>
    <w:rsid w:val="00020A95"/>
    <w:rsid w:val="0002116C"/>
    <w:rsid w:val="00022CB1"/>
    <w:rsid w:val="0002382D"/>
    <w:rsid w:val="00024185"/>
    <w:rsid w:val="00024843"/>
    <w:rsid w:val="000260C6"/>
    <w:rsid w:val="00026835"/>
    <w:rsid w:val="00027832"/>
    <w:rsid w:val="00031CA1"/>
    <w:rsid w:val="00032ABA"/>
    <w:rsid w:val="0003368B"/>
    <w:rsid w:val="00033FC6"/>
    <w:rsid w:val="00035D02"/>
    <w:rsid w:val="00036F2B"/>
    <w:rsid w:val="00037D8A"/>
    <w:rsid w:val="000404A1"/>
    <w:rsid w:val="0004062B"/>
    <w:rsid w:val="00040BED"/>
    <w:rsid w:val="00041E08"/>
    <w:rsid w:val="00042191"/>
    <w:rsid w:val="00042723"/>
    <w:rsid w:val="0004297A"/>
    <w:rsid w:val="00043BBD"/>
    <w:rsid w:val="00044E60"/>
    <w:rsid w:val="00045D49"/>
    <w:rsid w:val="0004613A"/>
    <w:rsid w:val="0005133C"/>
    <w:rsid w:val="0005194C"/>
    <w:rsid w:val="00051F97"/>
    <w:rsid w:val="0005420A"/>
    <w:rsid w:val="00055C27"/>
    <w:rsid w:val="00057162"/>
    <w:rsid w:val="000573E7"/>
    <w:rsid w:val="00057585"/>
    <w:rsid w:val="00057DB5"/>
    <w:rsid w:val="000603CE"/>
    <w:rsid w:val="000608B8"/>
    <w:rsid w:val="00061302"/>
    <w:rsid w:val="00061AF4"/>
    <w:rsid w:val="000620B7"/>
    <w:rsid w:val="00062179"/>
    <w:rsid w:val="000624B7"/>
    <w:rsid w:val="0006369D"/>
    <w:rsid w:val="00063B2C"/>
    <w:rsid w:val="00064351"/>
    <w:rsid w:val="0006449B"/>
    <w:rsid w:val="00066F44"/>
    <w:rsid w:val="00067276"/>
    <w:rsid w:val="00067FE5"/>
    <w:rsid w:val="00071443"/>
    <w:rsid w:val="0007148E"/>
    <w:rsid w:val="000714C6"/>
    <w:rsid w:val="0007290E"/>
    <w:rsid w:val="00073797"/>
    <w:rsid w:val="00075A4C"/>
    <w:rsid w:val="00075CC6"/>
    <w:rsid w:val="00076A42"/>
    <w:rsid w:val="00077296"/>
    <w:rsid w:val="00077675"/>
    <w:rsid w:val="00077BB4"/>
    <w:rsid w:val="0008364C"/>
    <w:rsid w:val="0008721A"/>
    <w:rsid w:val="0009080E"/>
    <w:rsid w:val="00091AC5"/>
    <w:rsid w:val="000922B6"/>
    <w:rsid w:val="00092531"/>
    <w:rsid w:val="00092E59"/>
    <w:rsid w:val="00092FAD"/>
    <w:rsid w:val="00094304"/>
    <w:rsid w:val="00094B11"/>
    <w:rsid w:val="00094D72"/>
    <w:rsid w:val="00095C57"/>
    <w:rsid w:val="00096456"/>
    <w:rsid w:val="00097813"/>
    <w:rsid w:val="000A15A2"/>
    <w:rsid w:val="000A1669"/>
    <w:rsid w:val="000A2566"/>
    <w:rsid w:val="000A3322"/>
    <w:rsid w:val="000A3423"/>
    <w:rsid w:val="000A3BDF"/>
    <w:rsid w:val="000A5569"/>
    <w:rsid w:val="000A60EF"/>
    <w:rsid w:val="000B40AF"/>
    <w:rsid w:val="000B6D0F"/>
    <w:rsid w:val="000B706B"/>
    <w:rsid w:val="000B73E8"/>
    <w:rsid w:val="000C1F4D"/>
    <w:rsid w:val="000C22C9"/>
    <w:rsid w:val="000C5DDE"/>
    <w:rsid w:val="000C61BD"/>
    <w:rsid w:val="000D1933"/>
    <w:rsid w:val="000D2EBD"/>
    <w:rsid w:val="000D43F2"/>
    <w:rsid w:val="000D46F3"/>
    <w:rsid w:val="000D6295"/>
    <w:rsid w:val="000D6503"/>
    <w:rsid w:val="000D7391"/>
    <w:rsid w:val="000D7901"/>
    <w:rsid w:val="000E08AF"/>
    <w:rsid w:val="000E26F0"/>
    <w:rsid w:val="000E3005"/>
    <w:rsid w:val="000E3416"/>
    <w:rsid w:val="000E4061"/>
    <w:rsid w:val="000E518F"/>
    <w:rsid w:val="000E564E"/>
    <w:rsid w:val="000E75F3"/>
    <w:rsid w:val="000F0806"/>
    <w:rsid w:val="000F096B"/>
    <w:rsid w:val="000F1DA6"/>
    <w:rsid w:val="000F457A"/>
    <w:rsid w:val="000F4803"/>
    <w:rsid w:val="000F52C2"/>
    <w:rsid w:val="000F5D0C"/>
    <w:rsid w:val="000F5F98"/>
    <w:rsid w:val="000F6A9B"/>
    <w:rsid w:val="000F78D9"/>
    <w:rsid w:val="00100979"/>
    <w:rsid w:val="00104BB7"/>
    <w:rsid w:val="001050CB"/>
    <w:rsid w:val="00105392"/>
    <w:rsid w:val="0010546E"/>
    <w:rsid w:val="0011054F"/>
    <w:rsid w:val="00110F3D"/>
    <w:rsid w:val="0011218F"/>
    <w:rsid w:val="00112CF2"/>
    <w:rsid w:val="001151BE"/>
    <w:rsid w:val="001159B0"/>
    <w:rsid w:val="00117A7B"/>
    <w:rsid w:val="00120919"/>
    <w:rsid w:val="00122FD0"/>
    <w:rsid w:val="0012383A"/>
    <w:rsid w:val="00123A18"/>
    <w:rsid w:val="00123A89"/>
    <w:rsid w:val="00125FB5"/>
    <w:rsid w:val="00127186"/>
    <w:rsid w:val="00127277"/>
    <w:rsid w:val="001278C2"/>
    <w:rsid w:val="00127BDD"/>
    <w:rsid w:val="00130D69"/>
    <w:rsid w:val="00133524"/>
    <w:rsid w:val="001337DD"/>
    <w:rsid w:val="00134308"/>
    <w:rsid w:val="00134FA3"/>
    <w:rsid w:val="00136292"/>
    <w:rsid w:val="00136AC7"/>
    <w:rsid w:val="0013781E"/>
    <w:rsid w:val="0014029C"/>
    <w:rsid w:val="001406EC"/>
    <w:rsid w:val="0014165B"/>
    <w:rsid w:val="00142A09"/>
    <w:rsid w:val="001434C3"/>
    <w:rsid w:val="00143679"/>
    <w:rsid w:val="00145621"/>
    <w:rsid w:val="00146951"/>
    <w:rsid w:val="001469E5"/>
    <w:rsid w:val="00147123"/>
    <w:rsid w:val="0014753D"/>
    <w:rsid w:val="00147A63"/>
    <w:rsid w:val="00150030"/>
    <w:rsid w:val="00150D20"/>
    <w:rsid w:val="001516C9"/>
    <w:rsid w:val="00151AEB"/>
    <w:rsid w:val="00155688"/>
    <w:rsid w:val="0016044F"/>
    <w:rsid w:val="00160653"/>
    <w:rsid w:val="0016415C"/>
    <w:rsid w:val="0016452A"/>
    <w:rsid w:val="001656FB"/>
    <w:rsid w:val="001665F3"/>
    <w:rsid w:val="00167240"/>
    <w:rsid w:val="00170063"/>
    <w:rsid w:val="00170E2E"/>
    <w:rsid w:val="00171585"/>
    <w:rsid w:val="001720F3"/>
    <w:rsid w:val="00172F69"/>
    <w:rsid w:val="0017377F"/>
    <w:rsid w:val="001765D1"/>
    <w:rsid w:val="0018013C"/>
    <w:rsid w:val="0018141A"/>
    <w:rsid w:val="00181420"/>
    <w:rsid w:val="001822CA"/>
    <w:rsid w:val="001823B3"/>
    <w:rsid w:val="00182DA3"/>
    <w:rsid w:val="001831C7"/>
    <w:rsid w:val="00183EA2"/>
    <w:rsid w:val="00184B30"/>
    <w:rsid w:val="0018552F"/>
    <w:rsid w:val="00185530"/>
    <w:rsid w:val="00185B4C"/>
    <w:rsid w:val="00186BF7"/>
    <w:rsid w:val="0018788B"/>
    <w:rsid w:val="001908F8"/>
    <w:rsid w:val="00190D30"/>
    <w:rsid w:val="00190DE7"/>
    <w:rsid w:val="00192E1B"/>
    <w:rsid w:val="001933E3"/>
    <w:rsid w:val="001935A4"/>
    <w:rsid w:val="001951AA"/>
    <w:rsid w:val="00195C69"/>
    <w:rsid w:val="0019683E"/>
    <w:rsid w:val="001978E3"/>
    <w:rsid w:val="0019794C"/>
    <w:rsid w:val="001A1040"/>
    <w:rsid w:val="001A138D"/>
    <w:rsid w:val="001A2E48"/>
    <w:rsid w:val="001A2F8B"/>
    <w:rsid w:val="001A35AE"/>
    <w:rsid w:val="001A3996"/>
    <w:rsid w:val="001A3D4B"/>
    <w:rsid w:val="001A3EED"/>
    <w:rsid w:val="001A45A5"/>
    <w:rsid w:val="001A4BD2"/>
    <w:rsid w:val="001A5ED5"/>
    <w:rsid w:val="001A617B"/>
    <w:rsid w:val="001A65EF"/>
    <w:rsid w:val="001B0738"/>
    <w:rsid w:val="001B10CD"/>
    <w:rsid w:val="001B1698"/>
    <w:rsid w:val="001B376F"/>
    <w:rsid w:val="001B3DC4"/>
    <w:rsid w:val="001B527B"/>
    <w:rsid w:val="001B671D"/>
    <w:rsid w:val="001B74FF"/>
    <w:rsid w:val="001B76D3"/>
    <w:rsid w:val="001B76D5"/>
    <w:rsid w:val="001C1A31"/>
    <w:rsid w:val="001C48AD"/>
    <w:rsid w:val="001C7116"/>
    <w:rsid w:val="001D1669"/>
    <w:rsid w:val="001D1799"/>
    <w:rsid w:val="001D2BE1"/>
    <w:rsid w:val="001D3D4F"/>
    <w:rsid w:val="001D3F3C"/>
    <w:rsid w:val="001D4E4C"/>
    <w:rsid w:val="001D5DF3"/>
    <w:rsid w:val="001D6565"/>
    <w:rsid w:val="001E1B3B"/>
    <w:rsid w:val="001E36EF"/>
    <w:rsid w:val="001E3A0E"/>
    <w:rsid w:val="001E3F31"/>
    <w:rsid w:val="001E577F"/>
    <w:rsid w:val="001E5918"/>
    <w:rsid w:val="001E78C9"/>
    <w:rsid w:val="001F1189"/>
    <w:rsid w:val="001F212D"/>
    <w:rsid w:val="001F4175"/>
    <w:rsid w:val="001F43CD"/>
    <w:rsid w:val="001F622B"/>
    <w:rsid w:val="001F66D4"/>
    <w:rsid w:val="001F69BB"/>
    <w:rsid w:val="00200AB8"/>
    <w:rsid w:val="00203CE8"/>
    <w:rsid w:val="0020425D"/>
    <w:rsid w:val="0020431C"/>
    <w:rsid w:val="002056E6"/>
    <w:rsid w:val="002058EF"/>
    <w:rsid w:val="00205961"/>
    <w:rsid w:val="00206871"/>
    <w:rsid w:val="002076F8"/>
    <w:rsid w:val="0021002A"/>
    <w:rsid w:val="00210CA4"/>
    <w:rsid w:val="00211004"/>
    <w:rsid w:val="00211F1A"/>
    <w:rsid w:val="002144CC"/>
    <w:rsid w:val="002155CD"/>
    <w:rsid w:val="00217FA9"/>
    <w:rsid w:val="002208EA"/>
    <w:rsid w:val="00221316"/>
    <w:rsid w:val="00224123"/>
    <w:rsid w:val="00225F9C"/>
    <w:rsid w:val="002274BB"/>
    <w:rsid w:val="0022779C"/>
    <w:rsid w:val="0023043C"/>
    <w:rsid w:val="00230981"/>
    <w:rsid w:val="00232994"/>
    <w:rsid w:val="00232EAC"/>
    <w:rsid w:val="002339DF"/>
    <w:rsid w:val="00233D14"/>
    <w:rsid w:val="0023469F"/>
    <w:rsid w:val="002402E4"/>
    <w:rsid w:val="0024219F"/>
    <w:rsid w:val="00243A2D"/>
    <w:rsid w:val="00243ECC"/>
    <w:rsid w:val="00244D7A"/>
    <w:rsid w:val="0024714A"/>
    <w:rsid w:val="0025096D"/>
    <w:rsid w:val="002526F8"/>
    <w:rsid w:val="002532B3"/>
    <w:rsid w:val="00253B3F"/>
    <w:rsid w:val="00253E31"/>
    <w:rsid w:val="00254E8E"/>
    <w:rsid w:val="00256511"/>
    <w:rsid w:val="00257095"/>
    <w:rsid w:val="002572C2"/>
    <w:rsid w:val="00257526"/>
    <w:rsid w:val="0025796A"/>
    <w:rsid w:val="00257A7E"/>
    <w:rsid w:val="00260B3A"/>
    <w:rsid w:val="00260FE9"/>
    <w:rsid w:val="002611FF"/>
    <w:rsid w:val="0026278D"/>
    <w:rsid w:val="002627C8"/>
    <w:rsid w:val="00262AA8"/>
    <w:rsid w:val="00262DBB"/>
    <w:rsid w:val="00262FB8"/>
    <w:rsid w:val="002647E2"/>
    <w:rsid w:val="00264C8C"/>
    <w:rsid w:val="00264FEA"/>
    <w:rsid w:val="002650C8"/>
    <w:rsid w:val="00266083"/>
    <w:rsid w:val="00266219"/>
    <w:rsid w:val="00266B8A"/>
    <w:rsid w:val="00266C6E"/>
    <w:rsid w:val="00272361"/>
    <w:rsid w:val="002724DF"/>
    <w:rsid w:val="002747BE"/>
    <w:rsid w:val="00274BD7"/>
    <w:rsid w:val="00274E81"/>
    <w:rsid w:val="00275A31"/>
    <w:rsid w:val="00276E21"/>
    <w:rsid w:val="00282470"/>
    <w:rsid w:val="00282F33"/>
    <w:rsid w:val="002832B7"/>
    <w:rsid w:val="0028365D"/>
    <w:rsid w:val="00284772"/>
    <w:rsid w:val="0028487A"/>
    <w:rsid w:val="00285694"/>
    <w:rsid w:val="002863C8"/>
    <w:rsid w:val="002873D9"/>
    <w:rsid w:val="002944F1"/>
    <w:rsid w:val="00297B94"/>
    <w:rsid w:val="002A04DC"/>
    <w:rsid w:val="002A1159"/>
    <w:rsid w:val="002A5158"/>
    <w:rsid w:val="002A57AC"/>
    <w:rsid w:val="002B36B8"/>
    <w:rsid w:val="002B45C2"/>
    <w:rsid w:val="002B59B2"/>
    <w:rsid w:val="002B6B3B"/>
    <w:rsid w:val="002B72DD"/>
    <w:rsid w:val="002B7587"/>
    <w:rsid w:val="002C01BA"/>
    <w:rsid w:val="002C0CB5"/>
    <w:rsid w:val="002C17F1"/>
    <w:rsid w:val="002C193E"/>
    <w:rsid w:val="002C1F6B"/>
    <w:rsid w:val="002C4330"/>
    <w:rsid w:val="002C5AC6"/>
    <w:rsid w:val="002C67BC"/>
    <w:rsid w:val="002C6E18"/>
    <w:rsid w:val="002C70A9"/>
    <w:rsid w:val="002C794A"/>
    <w:rsid w:val="002D05A9"/>
    <w:rsid w:val="002D2AB6"/>
    <w:rsid w:val="002D380C"/>
    <w:rsid w:val="002D5419"/>
    <w:rsid w:val="002D5733"/>
    <w:rsid w:val="002D59B5"/>
    <w:rsid w:val="002D653B"/>
    <w:rsid w:val="002D6F5F"/>
    <w:rsid w:val="002D7114"/>
    <w:rsid w:val="002D74D7"/>
    <w:rsid w:val="002E10F6"/>
    <w:rsid w:val="002E3809"/>
    <w:rsid w:val="002E3CC0"/>
    <w:rsid w:val="002E4924"/>
    <w:rsid w:val="002E4AFD"/>
    <w:rsid w:val="002E54F8"/>
    <w:rsid w:val="002E6160"/>
    <w:rsid w:val="002E6FB4"/>
    <w:rsid w:val="002E7D9D"/>
    <w:rsid w:val="002F23DF"/>
    <w:rsid w:val="002F3985"/>
    <w:rsid w:val="002F51A3"/>
    <w:rsid w:val="002F5CE2"/>
    <w:rsid w:val="002F7223"/>
    <w:rsid w:val="002F7618"/>
    <w:rsid w:val="00300178"/>
    <w:rsid w:val="00302D2C"/>
    <w:rsid w:val="00303CA3"/>
    <w:rsid w:val="00304279"/>
    <w:rsid w:val="003053A5"/>
    <w:rsid w:val="00305835"/>
    <w:rsid w:val="00305B10"/>
    <w:rsid w:val="00305E13"/>
    <w:rsid w:val="00307A7F"/>
    <w:rsid w:val="00307C9A"/>
    <w:rsid w:val="00310F67"/>
    <w:rsid w:val="00311EBC"/>
    <w:rsid w:val="00314EF5"/>
    <w:rsid w:val="00315DAF"/>
    <w:rsid w:val="003161DB"/>
    <w:rsid w:val="00317A0D"/>
    <w:rsid w:val="00317B01"/>
    <w:rsid w:val="003206AB"/>
    <w:rsid w:val="003220E4"/>
    <w:rsid w:val="003243AC"/>
    <w:rsid w:val="00326D77"/>
    <w:rsid w:val="0032701A"/>
    <w:rsid w:val="00330233"/>
    <w:rsid w:val="00331F5C"/>
    <w:rsid w:val="003323C3"/>
    <w:rsid w:val="0033395D"/>
    <w:rsid w:val="00333A23"/>
    <w:rsid w:val="00334982"/>
    <w:rsid w:val="00334A03"/>
    <w:rsid w:val="003352B7"/>
    <w:rsid w:val="0033550B"/>
    <w:rsid w:val="00335CD4"/>
    <w:rsid w:val="0033793A"/>
    <w:rsid w:val="00337E40"/>
    <w:rsid w:val="00342843"/>
    <w:rsid w:val="00342C8A"/>
    <w:rsid w:val="00342FC9"/>
    <w:rsid w:val="003437E6"/>
    <w:rsid w:val="003438BA"/>
    <w:rsid w:val="00344490"/>
    <w:rsid w:val="003456E7"/>
    <w:rsid w:val="00346277"/>
    <w:rsid w:val="00346560"/>
    <w:rsid w:val="0035027B"/>
    <w:rsid w:val="00352C4B"/>
    <w:rsid w:val="003539A1"/>
    <w:rsid w:val="00354ECE"/>
    <w:rsid w:val="0035643C"/>
    <w:rsid w:val="003574B4"/>
    <w:rsid w:val="00363380"/>
    <w:rsid w:val="00365BDB"/>
    <w:rsid w:val="0036739E"/>
    <w:rsid w:val="0037106D"/>
    <w:rsid w:val="00371F53"/>
    <w:rsid w:val="003723D4"/>
    <w:rsid w:val="00373153"/>
    <w:rsid w:val="00375081"/>
    <w:rsid w:val="0037572A"/>
    <w:rsid w:val="003759AA"/>
    <w:rsid w:val="003772BE"/>
    <w:rsid w:val="00377371"/>
    <w:rsid w:val="00377568"/>
    <w:rsid w:val="00377875"/>
    <w:rsid w:val="00377C3A"/>
    <w:rsid w:val="00377F39"/>
    <w:rsid w:val="00380BCB"/>
    <w:rsid w:val="00381C59"/>
    <w:rsid w:val="0038208F"/>
    <w:rsid w:val="003829B4"/>
    <w:rsid w:val="003836D0"/>
    <w:rsid w:val="00383FE7"/>
    <w:rsid w:val="003852AD"/>
    <w:rsid w:val="00386834"/>
    <w:rsid w:val="00386AEE"/>
    <w:rsid w:val="00387247"/>
    <w:rsid w:val="003903E0"/>
    <w:rsid w:val="00391588"/>
    <w:rsid w:val="0039198C"/>
    <w:rsid w:val="0039209D"/>
    <w:rsid w:val="00392368"/>
    <w:rsid w:val="00392548"/>
    <w:rsid w:val="00392D71"/>
    <w:rsid w:val="003947BC"/>
    <w:rsid w:val="003949A9"/>
    <w:rsid w:val="0039577E"/>
    <w:rsid w:val="003965D5"/>
    <w:rsid w:val="00396C32"/>
    <w:rsid w:val="00396D4C"/>
    <w:rsid w:val="00397CD6"/>
    <w:rsid w:val="00397EAF"/>
    <w:rsid w:val="003A0CEF"/>
    <w:rsid w:val="003A2413"/>
    <w:rsid w:val="003A264B"/>
    <w:rsid w:val="003A26E8"/>
    <w:rsid w:val="003A3C8B"/>
    <w:rsid w:val="003A53DE"/>
    <w:rsid w:val="003A64B9"/>
    <w:rsid w:val="003A6BFB"/>
    <w:rsid w:val="003A7395"/>
    <w:rsid w:val="003A76A7"/>
    <w:rsid w:val="003B0AEB"/>
    <w:rsid w:val="003B1F2B"/>
    <w:rsid w:val="003B3E56"/>
    <w:rsid w:val="003B5DC2"/>
    <w:rsid w:val="003B7EDE"/>
    <w:rsid w:val="003C02A5"/>
    <w:rsid w:val="003C038E"/>
    <w:rsid w:val="003C217C"/>
    <w:rsid w:val="003C2F2E"/>
    <w:rsid w:val="003C31E5"/>
    <w:rsid w:val="003C42EA"/>
    <w:rsid w:val="003C560E"/>
    <w:rsid w:val="003C5825"/>
    <w:rsid w:val="003C5833"/>
    <w:rsid w:val="003C6C46"/>
    <w:rsid w:val="003D0747"/>
    <w:rsid w:val="003D1917"/>
    <w:rsid w:val="003D23CF"/>
    <w:rsid w:val="003D56A3"/>
    <w:rsid w:val="003D7236"/>
    <w:rsid w:val="003D7DBA"/>
    <w:rsid w:val="003E038D"/>
    <w:rsid w:val="003E0674"/>
    <w:rsid w:val="003E114A"/>
    <w:rsid w:val="003E23AE"/>
    <w:rsid w:val="003E2CB3"/>
    <w:rsid w:val="003E3EED"/>
    <w:rsid w:val="003E70B2"/>
    <w:rsid w:val="003E7618"/>
    <w:rsid w:val="003F0FF4"/>
    <w:rsid w:val="003F1A20"/>
    <w:rsid w:val="003F1E37"/>
    <w:rsid w:val="003F286C"/>
    <w:rsid w:val="003F2D7C"/>
    <w:rsid w:val="003F4908"/>
    <w:rsid w:val="003F577E"/>
    <w:rsid w:val="003F6BE5"/>
    <w:rsid w:val="003F6F55"/>
    <w:rsid w:val="003F706B"/>
    <w:rsid w:val="00400867"/>
    <w:rsid w:val="004008CE"/>
    <w:rsid w:val="00401229"/>
    <w:rsid w:val="00401402"/>
    <w:rsid w:val="0040176A"/>
    <w:rsid w:val="00402B64"/>
    <w:rsid w:val="004031DA"/>
    <w:rsid w:val="004039D3"/>
    <w:rsid w:val="00403D9E"/>
    <w:rsid w:val="00406405"/>
    <w:rsid w:val="00407E27"/>
    <w:rsid w:val="0041058F"/>
    <w:rsid w:val="0041137A"/>
    <w:rsid w:val="00414C24"/>
    <w:rsid w:val="004157EB"/>
    <w:rsid w:val="00416E0F"/>
    <w:rsid w:val="004172CB"/>
    <w:rsid w:val="0041736C"/>
    <w:rsid w:val="00421D47"/>
    <w:rsid w:val="00422F61"/>
    <w:rsid w:val="0042597F"/>
    <w:rsid w:val="00426DAC"/>
    <w:rsid w:val="004305BF"/>
    <w:rsid w:val="00430BAE"/>
    <w:rsid w:val="004311E4"/>
    <w:rsid w:val="00432815"/>
    <w:rsid w:val="00432E04"/>
    <w:rsid w:val="00434955"/>
    <w:rsid w:val="00434FEF"/>
    <w:rsid w:val="00436368"/>
    <w:rsid w:val="00436473"/>
    <w:rsid w:val="004368E8"/>
    <w:rsid w:val="004378E6"/>
    <w:rsid w:val="0044179F"/>
    <w:rsid w:val="004421AE"/>
    <w:rsid w:val="00442C4C"/>
    <w:rsid w:val="00443FD7"/>
    <w:rsid w:val="00444292"/>
    <w:rsid w:val="0044466D"/>
    <w:rsid w:val="00446290"/>
    <w:rsid w:val="004462AF"/>
    <w:rsid w:val="004465A6"/>
    <w:rsid w:val="00446B8A"/>
    <w:rsid w:val="0044701F"/>
    <w:rsid w:val="00447E3A"/>
    <w:rsid w:val="0045059B"/>
    <w:rsid w:val="00450B2F"/>
    <w:rsid w:val="00451B31"/>
    <w:rsid w:val="004521E4"/>
    <w:rsid w:val="004525D8"/>
    <w:rsid w:val="0045373A"/>
    <w:rsid w:val="0045430C"/>
    <w:rsid w:val="0045437F"/>
    <w:rsid w:val="004545BA"/>
    <w:rsid w:val="00454E30"/>
    <w:rsid w:val="00454EE3"/>
    <w:rsid w:val="00455DA1"/>
    <w:rsid w:val="00455E6F"/>
    <w:rsid w:val="00455FF5"/>
    <w:rsid w:val="00456A8F"/>
    <w:rsid w:val="00456B92"/>
    <w:rsid w:val="00456E7A"/>
    <w:rsid w:val="00457CFA"/>
    <w:rsid w:val="00460F49"/>
    <w:rsid w:val="00462643"/>
    <w:rsid w:val="00466004"/>
    <w:rsid w:val="004668AC"/>
    <w:rsid w:val="00467361"/>
    <w:rsid w:val="00470AB6"/>
    <w:rsid w:val="00471FB7"/>
    <w:rsid w:val="00472FCB"/>
    <w:rsid w:val="00474808"/>
    <w:rsid w:val="0047596A"/>
    <w:rsid w:val="0047607F"/>
    <w:rsid w:val="00476466"/>
    <w:rsid w:val="00477420"/>
    <w:rsid w:val="00477F65"/>
    <w:rsid w:val="00480DEE"/>
    <w:rsid w:val="00484387"/>
    <w:rsid w:val="004859B5"/>
    <w:rsid w:val="00487721"/>
    <w:rsid w:val="00487A0A"/>
    <w:rsid w:val="00487B9D"/>
    <w:rsid w:val="00490090"/>
    <w:rsid w:val="00494683"/>
    <w:rsid w:val="00494A17"/>
    <w:rsid w:val="00494D41"/>
    <w:rsid w:val="00494EE7"/>
    <w:rsid w:val="0049537F"/>
    <w:rsid w:val="004A03A0"/>
    <w:rsid w:val="004A1467"/>
    <w:rsid w:val="004A2141"/>
    <w:rsid w:val="004A220B"/>
    <w:rsid w:val="004A291F"/>
    <w:rsid w:val="004A2FFF"/>
    <w:rsid w:val="004A383B"/>
    <w:rsid w:val="004A3A06"/>
    <w:rsid w:val="004A3B5E"/>
    <w:rsid w:val="004A4DB7"/>
    <w:rsid w:val="004A69AD"/>
    <w:rsid w:val="004A798C"/>
    <w:rsid w:val="004B05D1"/>
    <w:rsid w:val="004B07E0"/>
    <w:rsid w:val="004B5851"/>
    <w:rsid w:val="004B6480"/>
    <w:rsid w:val="004B77FD"/>
    <w:rsid w:val="004B7BD7"/>
    <w:rsid w:val="004C17D5"/>
    <w:rsid w:val="004C1877"/>
    <w:rsid w:val="004C2BAB"/>
    <w:rsid w:val="004C358D"/>
    <w:rsid w:val="004C3D67"/>
    <w:rsid w:val="004C53FA"/>
    <w:rsid w:val="004C6898"/>
    <w:rsid w:val="004C703F"/>
    <w:rsid w:val="004C7EDD"/>
    <w:rsid w:val="004D03AE"/>
    <w:rsid w:val="004D0938"/>
    <w:rsid w:val="004D11F1"/>
    <w:rsid w:val="004D193E"/>
    <w:rsid w:val="004D2021"/>
    <w:rsid w:val="004D2FCF"/>
    <w:rsid w:val="004D33E9"/>
    <w:rsid w:val="004D3B25"/>
    <w:rsid w:val="004D3D4C"/>
    <w:rsid w:val="004D4034"/>
    <w:rsid w:val="004D65D8"/>
    <w:rsid w:val="004D6CD4"/>
    <w:rsid w:val="004D6F98"/>
    <w:rsid w:val="004E3F7D"/>
    <w:rsid w:val="004E4508"/>
    <w:rsid w:val="004E65F2"/>
    <w:rsid w:val="004E7A27"/>
    <w:rsid w:val="004F0124"/>
    <w:rsid w:val="004F0A19"/>
    <w:rsid w:val="004F10B4"/>
    <w:rsid w:val="004F1F7B"/>
    <w:rsid w:val="004F46C5"/>
    <w:rsid w:val="004F7646"/>
    <w:rsid w:val="00500385"/>
    <w:rsid w:val="00500AF3"/>
    <w:rsid w:val="00500CE1"/>
    <w:rsid w:val="00500F96"/>
    <w:rsid w:val="005016FB"/>
    <w:rsid w:val="00501967"/>
    <w:rsid w:val="00502D4E"/>
    <w:rsid w:val="005037BB"/>
    <w:rsid w:val="00505128"/>
    <w:rsid w:val="00505B89"/>
    <w:rsid w:val="00506CAC"/>
    <w:rsid w:val="0051084C"/>
    <w:rsid w:val="00510A2E"/>
    <w:rsid w:val="00510A82"/>
    <w:rsid w:val="00510D5E"/>
    <w:rsid w:val="005113F8"/>
    <w:rsid w:val="0051202A"/>
    <w:rsid w:val="005135EB"/>
    <w:rsid w:val="00514477"/>
    <w:rsid w:val="00516403"/>
    <w:rsid w:val="0052090E"/>
    <w:rsid w:val="005215A7"/>
    <w:rsid w:val="0052166F"/>
    <w:rsid w:val="00521AFA"/>
    <w:rsid w:val="005222DD"/>
    <w:rsid w:val="00524B2E"/>
    <w:rsid w:val="00524FAC"/>
    <w:rsid w:val="005268A6"/>
    <w:rsid w:val="0053019E"/>
    <w:rsid w:val="00531073"/>
    <w:rsid w:val="00531F26"/>
    <w:rsid w:val="00532A39"/>
    <w:rsid w:val="00532F51"/>
    <w:rsid w:val="0053414C"/>
    <w:rsid w:val="0053442B"/>
    <w:rsid w:val="0053613D"/>
    <w:rsid w:val="0053651A"/>
    <w:rsid w:val="00536BF1"/>
    <w:rsid w:val="005371F0"/>
    <w:rsid w:val="00540B2C"/>
    <w:rsid w:val="00542FE5"/>
    <w:rsid w:val="00543BBF"/>
    <w:rsid w:val="00544F73"/>
    <w:rsid w:val="005457F8"/>
    <w:rsid w:val="00545D4C"/>
    <w:rsid w:val="0054675E"/>
    <w:rsid w:val="00550009"/>
    <w:rsid w:val="005510CC"/>
    <w:rsid w:val="00552791"/>
    <w:rsid w:val="0055315B"/>
    <w:rsid w:val="0055413C"/>
    <w:rsid w:val="00554254"/>
    <w:rsid w:val="00554E3D"/>
    <w:rsid w:val="00554F92"/>
    <w:rsid w:val="00555BE0"/>
    <w:rsid w:val="00557400"/>
    <w:rsid w:val="00562DD9"/>
    <w:rsid w:val="00562F51"/>
    <w:rsid w:val="00563A87"/>
    <w:rsid w:val="005642E0"/>
    <w:rsid w:val="00565C28"/>
    <w:rsid w:val="00565EA4"/>
    <w:rsid w:val="00566202"/>
    <w:rsid w:val="00566782"/>
    <w:rsid w:val="005678D9"/>
    <w:rsid w:val="00570222"/>
    <w:rsid w:val="00570423"/>
    <w:rsid w:val="005709C8"/>
    <w:rsid w:val="00570C9A"/>
    <w:rsid w:val="00572D55"/>
    <w:rsid w:val="005731C4"/>
    <w:rsid w:val="00574EDE"/>
    <w:rsid w:val="00576F46"/>
    <w:rsid w:val="00576F64"/>
    <w:rsid w:val="0057703D"/>
    <w:rsid w:val="0058062B"/>
    <w:rsid w:val="00580E91"/>
    <w:rsid w:val="0058217D"/>
    <w:rsid w:val="005840E9"/>
    <w:rsid w:val="005843B8"/>
    <w:rsid w:val="0058477F"/>
    <w:rsid w:val="00584C1F"/>
    <w:rsid w:val="00585131"/>
    <w:rsid w:val="00585A4E"/>
    <w:rsid w:val="00587018"/>
    <w:rsid w:val="00590E66"/>
    <w:rsid w:val="005916EC"/>
    <w:rsid w:val="005927E2"/>
    <w:rsid w:val="0059354A"/>
    <w:rsid w:val="00593E5F"/>
    <w:rsid w:val="0059521E"/>
    <w:rsid w:val="005961D6"/>
    <w:rsid w:val="005968C4"/>
    <w:rsid w:val="00596A4D"/>
    <w:rsid w:val="005A13FE"/>
    <w:rsid w:val="005A1EE5"/>
    <w:rsid w:val="005A2077"/>
    <w:rsid w:val="005A26B4"/>
    <w:rsid w:val="005A3237"/>
    <w:rsid w:val="005A59B2"/>
    <w:rsid w:val="005A74A9"/>
    <w:rsid w:val="005B0714"/>
    <w:rsid w:val="005B27BD"/>
    <w:rsid w:val="005B2B04"/>
    <w:rsid w:val="005B2E1A"/>
    <w:rsid w:val="005B35E5"/>
    <w:rsid w:val="005B39FC"/>
    <w:rsid w:val="005B3F96"/>
    <w:rsid w:val="005B6309"/>
    <w:rsid w:val="005B69CC"/>
    <w:rsid w:val="005B6A7F"/>
    <w:rsid w:val="005B79F7"/>
    <w:rsid w:val="005B7A98"/>
    <w:rsid w:val="005C1051"/>
    <w:rsid w:val="005C43F3"/>
    <w:rsid w:val="005C4FDF"/>
    <w:rsid w:val="005C57CA"/>
    <w:rsid w:val="005C5992"/>
    <w:rsid w:val="005C66AC"/>
    <w:rsid w:val="005C6C78"/>
    <w:rsid w:val="005C6EAF"/>
    <w:rsid w:val="005C70B6"/>
    <w:rsid w:val="005C71F5"/>
    <w:rsid w:val="005D0469"/>
    <w:rsid w:val="005D185A"/>
    <w:rsid w:val="005D1FD4"/>
    <w:rsid w:val="005D2443"/>
    <w:rsid w:val="005D36EB"/>
    <w:rsid w:val="005D3BD2"/>
    <w:rsid w:val="005D6D8F"/>
    <w:rsid w:val="005D7E14"/>
    <w:rsid w:val="005E0058"/>
    <w:rsid w:val="005E10D5"/>
    <w:rsid w:val="005E22C3"/>
    <w:rsid w:val="005E23CC"/>
    <w:rsid w:val="005E2C5F"/>
    <w:rsid w:val="005E35F6"/>
    <w:rsid w:val="005E3921"/>
    <w:rsid w:val="005E3A20"/>
    <w:rsid w:val="005E3CD7"/>
    <w:rsid w:val="005F0AF4"/>
    <w:rsid w:val="005F0B14"/>
    <w:rsid w:val="005F1EF0"/>
    <w:rsid w:val="005F222D"/>
    <w:rsid w:val="005F30BA"/>
    <w:rsid w:val="005F3289"/>
    <w:rsid w:val="005F584B"/>
    <w:rsid w:val="005F5BF8"/>
    <w:rsid w:val="005F64D6"/>
    <w:rsid w:val="005F686A"/>
    <w:rsid w:val="005F6A4A"/>
    <w:rsid w:val="0060060E"/>
    <w:rsid w:val="006012AC"/>
    <w:rsid w:val="00604874"/>
    <w:rsid w:val="00604878"/>
    <w:rsid w:val="00605AC7"/>
    <w:rsid w:val="00606598"/>
    <w:rsid w:val="00607E00"/>
    <w:rsid w:val="00610A21"/>
    <w:rsid w:val="0061153B"/>
    <w:rsid w:val="00611FFE"/>
    <w:rsid w:val="0061214F"/>
    <w:rsid w:val="0061494C"/>
    <w:rsid w:val="0061506D"/>
    <w:rsid w:val="00615168"/>
    <w:rsid w:val="00615A5D"/>
    <w:rsid w:val="00617DAC"/>
    <w:rsid w:val="006201CF"/>
    <w:rsid w:val="0062093E"/>
    <w:rsid w:val="00621977"/>
    <w:rsid w:val="00622035"/>
    <w:rsid w:val="00622F5A"/>
    <w:rsid w:val="00623650"/>
    <w:rsid w:val="00624CA6"/>
    <w:rsid w:val="006253D1"/>
    <w:rsid w:val="006305EC"/>
    <w:rsid w:val="0063086A"/>
    <w:rsid w:val="0063164A"/>
    <w:rsid w:val="006317D4"/>
    <w:rsid w:val="00632B43"/>
    <w:rsid w:val="0063306F"/>
    <w:rsid w:val="00635165"/>
    <w:rsid w:val="00635E2B"/>
    <w:rsid w:val="006373C0"/>
    <w:rsid w:val="00640D1D"/>
    <w:rsid w:val="00641621"/>
    <w:rsid w:val="0064178E"/>
    <w:rsid w:val="00641E52"/>
    <w:rsid w:val="00643907"/>
    <w:rsid w:val="00643FD5"/>
    <w:rsid w:val="00645C9A"/>
    <w:rsid w:val="0065135D"/>
    <w:rsid w:val="00651B7A"/>
    <w:rsid w:val="00652992"/>
    <w:rsid w:val="00652B5A"/>
    <w:rsid w:val="00652C49"/>
    <w:rsid w:val="006531AC"/>
    <w:rsid w:val="006534C2"/>
    <w:rsid w:val="006553AA"/>
    <w:rsid w:val="00655854"/>
    <w:rsid w:val="00655B47"/>
    <w:rsid w:val="00656207"/>
    <w:rsid w:val="00656FF5"/>
    <w:rsid w:val="006575A2"/>
    <w:rsid w:val="0065774D"/>
    <w:rsid w:val="00657AA5"/>
    <w:rsid w:val="00660491"/>
    <w:rsid w:val="00660CA2"/>
    <w:rsid w:val="00663710"/>
    <w:rsid w:val="00663979"/>
    <w:rsid w:val="00663B64"/>
    <w:rsid w:val="006646CC"/>
    <w:rsid w:val="006648A7"/>
    <w:rsid w:val="0066494E"/>
    <w:rsid w:val="0066627C"/>
    <w:rsid w:val="00667444"/>
    <w:rsid w:val="00667BBF"/>
    <w:rsid w:val="00670124"/>
    <w:rsid w:val="006711C5"/>
    <w:rsid w:val="00675285"/>
    <w:rsid w:val="006756AC"/>
    <w:rsid w:val="00675700"/>
    <w:rsid w:val="00676200"/>
    <w:rsid w:val="00676285"/>
    <w:rsid w:val="00676954"/>
    <w:rsid w:val="006800E5"/>
    <w:rsid w:val="0068132B"/>
    <w:rsid w:val="00681479"/>
    <w:rsid w:val="006815DD"/>
    <w:rsid w:val="0068161D"/>
    <w:rsid w:val="00682CFB"/>
    <w:rsid w:val="00683E3A"/>
    <w:rsid w:val="006855BB"/>
    <w:rsid w:val="0068575E"/>
    <w:rsid w:val="00686BE9"/>
    <w:rsid w:val="0069098B"/>
    <w:rsid w:val="00691C56"/>
    <w:rsid w:val="00691E0C"/>
    <w:rsid w:val="00692271"/>
    <w:rsid w:val="006929D2"/>
    <w:rsid w:val="00692FCD"/>
    <w:rsid w:val="00693863"/>
    <w:rsid w:val="006939C7"/>
    <w:rsid w:val="00694855"/>
    <w:rsid w:val="00695EE3"/>
    <w:rsid w:val="00696766"/>
    <w:rsid w:val="00696997"/>
    <w:rsid w:val="00696A6D"/>
    <w:rsid w:val="006A0AEC"/>
    <w:rsid w:val="006A0E52"/>
    <w:rsid w:val="006A16F1"/>
    <w:rsid w:val="006A1A9A"/>
    <w:rsid w:val="006A4976"/>
    <w:rsid w:val="006A4A42"/>
    <w:rsid w:val="006A5596"/>
    <w:rsid w:val="006A5773"/>
    <w:rsid w:val="006A70C4"/>
    <w:rsid w:val="006B1E09"/>
    <w:rsid w:val="006B2617"/>
    <w:rsid w:val="006B3F10"/>
    <w:rsid w:val="006B449A"/>
    <w:rsid w:val="006B4641"/>
    <w:rsid w:val="006B4A8C"/>
    <w:rsid w:val="006B4EA1"/>
    <w:rsid w:val="006B5ACF"/>
    <w:rsid w:val="006B7EB6"/>
    <w:rsid w:val="006C08E6"/>
    <w:rsid w:val="006C198F"/>
    <w:rsid w:val="006C26D2"/>
    <w:rsid w:val="006C4E55"/>
    <w:rsid w:val="006C52C6"/>
    <w:rsid w:val="006C5A57"/>
    <w:rsid w:val="006D09D2"/>
    <w:rsid w:val="006D0F25"/>
    <w:rsid w:val="006D49D2"/>
    <w:rsid w:val="006D51A4"/>
    <w:rsid w:val="006D7CB9"/>
    <w:rsid w:val="006E07DE"/>
    <w:rsid w:val="006E1600"/>
    <w:rsid w:val="006E18CE"/>
    <w:rsid w:val="006E1FCD"/>
    <w:rsid w:val="006E29FE"/>
    <w:rsid w:val="006E3C0E"/>
    <w:rsid w:val="006E6270"/>
    <w:rsid w:val="006E63A1"/>
    <w:rsid w:val="006E6CCB"/>
    <w:rsid w:val="006E7654"/>
    <w:rsid w:val="006E7790"/>
    <w:rsid w:val="006E796D"/>
    <w:rsid w:val="006F0534"/>
    <w:rsid w:val="006F102B"/>
    <w:rsid w:val="006F187F"/>
    <w:rsid w:val="006F23BB"/>
    <w:rsid w:val="006F2583"/>
    <w:rsid w:val="006F2FB9"/>
    <w:rsid w:val="006F3789"/>
    <w:rsid w:val="006F41CE"/>
    <w:rsid w:val="006F4AE3"/>
    <w:rsid w:val="006F4D1C"/>
    <w:rsid w:val="006F4FF5"/>
    <w:rsid w:val="006F53FE"/>
    <w:rsid w:val="006F7248"/>
    <w:rsid w:val="006F74B8"/>
    <w:rsid w:val="00700AE2"/>
    <w:rsid w:val="007034A5"/>
    <w:rsid w:val="00704125"/>
    <w:rsid w:val="00704199"/>
    <w:rsid w:val="00704F2C"/>
    <w:rsid w:val="00705A6E"/>
    <w:rsid w:val="00706626"/>
    <w:rsid w:val="00706B75"/>
    <w:rsid w:val="0071076B"/>
    <w:rsid w:val="00711699"/>
    <w:rsid w:val="00712007"/>
    <w:rsid w:val="00712D80"/>
    <w:rsid w:val="007130E1"/>
    <w:rsid w:val="007152CA"/>
    <w:rsid w:val="00717ACA"/>
    <w:rsid w:val="00717EA7"/>
    <w:rsid w:val="00720870"/>
    <w:rsid w:val="00720FEE"/>
    <w:rsid w:val="00721568"/>
    <w:rsid w:val="007217B2"/>
    <w:rsid w:val="00721ED5"/>
    <w:rsid w:val="00721FAE"/>
    <w:rsid w:val="007225C7"/>
    <w:rsid w:val="00723F92"/>
    <w:rsid w:val="0072403A"/>
    <w:rsid w:val="00724F91"/>
    <w:rsid w:val="00725CFE"/>
    <w:rsid w:val="007261E3"/>
    <w:rsid w:val="0072642F"/>
    <w:rsid w:val="00726DB2"/>
    <w:rsid w:val="00730506"/>
    <w:rsid w:val="00730930"/>
    <w:rsid w:val="0073333E"/>
    <w:rsid w:val="00733A25"/>
    <w:rsid w:val="00733B1E"/>
    <w:rsid w:val="007365DE"/>
    <w:rsid w:val="00736E9E"/>
    <w:rsid w:val="00740787"/>
    <w:rsid w:val="00742DB0"/>
    <w:rsid w:val="00743529"/>
    <w:rsid w:val="00743971"/>
    <w:rsid w:val="0074476B"/>
    <w:rsid w:val="0074477B"/>
    <w:rsid w:val="00744E55"/>
    <w:rsid w:val="007454BA"/>
    <w:rsid w:val="00745C1D"/>
    <w:rsid w:val="0074723D"/>
    <w:rsid w:val="0074733F"/>
    <w:rsid w:val="00750EF6"/>
    <w:rsid w:val="00751062"/>
    <w:rsid w:val="007537D5"/>
    <w:rsid w:val="00754414"/>
    <w:rsid w:val="00754C35"/>
    <w:rsid w:val="00755028"/>
    <w:rsid w:val="00756F74"/>
    <w:rsid w:val="00757317"/>
    <w:rsid w:val="007579CD"/>
    <w:rsid w:val="00757BFA"/>
    <w:rsid w:val="00757FFE"/>
    <w:rsid w:val="007623E0"/>
    <w:rsid w:val="00762A47"/>
    <w:rsid w:val="00762A69"/>
    <w:rsid w:val="007634D1"/>
    <w:rsid w:val="0076428B"/>
    <w:rsid w:val="007648D8"/>
    <w:rsid w:val="00771A41"/>
    <w:rsid w:val="00771B78"/>
    <w:rsid w:val="00772F30"/>
    <w:rsid w:val="00773278"/>
    <w:rsid w:val="00773883"/>
    <w:rsid w:val="007739B3"/>
    <w:rsid w:val="00774151"/>
    <w:rsid w:val="00775525"/>
    <w:rsid w:val="00775881"/>
    <w:rsid w:val="007772E0"/>
    <w:rsid w:val="00780538"/>
    <w:rsid w:val="00780AD8"/>
    <w:rsid w:val="007812E7"/>
    <w:rsid w:val="00781F80"/>
    <w:rsid w:val="00783316"/>
    <w:rsid w:val="00783FAA"/>
    <w:rsid w:val="00784FEC"/>
    <w:rsid w:val="00785FD6"/>
    <w:rsid w:val="00786393"/>
    <w:rsid w:val="00790126"/>
    <w:rsid w:val="0079063F"/>
    <w:rsid w:val="00791040"/>
    <w:rsid w:val="00792101"/>
    <w:rsid w:val="00793F79"/>
    <w:rsid w:val="007940A9"/>
    <w:rsid w:val="007974AE"/>
    <w:rsid w:val="007A2721"/>
    <w:rsid w:val="007A2B6C"/>
    <w:rsid w:val="007A3191"/>
    <w:rsid w:val="007A55D3"/>
    <w:rsid w:val="007A5B6F"/>
    <w:rsid w:val="007B0284"/>
    <w:rsid w:val="007B06F7"/>
    <w:rsid w:val="007B0BAC"/>
    <w:rsid w:val="007B1D6A"/>
    <w:rsid w:val="007B1E0D"/>
    <w:rsid w:val="007B2C2A"/>
    <w:rsid w:val="007B2C7A"/>
    <w:rsid w:val="007B2FF0"/>
    <w:rsid w:val="007B4376"/>
    <w:rsid w:val="007B4955"/>
    <w:rsid w:val="007B4C96"/>
    <w:rsid w:val="007B54BE"/>
    <w:rsid w:val="007B58D5"/>
    <w:rsid w:val="007B6554"/>
    <w:rsid w:val="007B6764"/>
    <w:rsid w:val="007B6DFA"/>
    <w:rsid w:val="007C085B"/>
    <w:rsid w:val="007C0A03"/>
    <w:rsid w:val="007C0B88"/>
    <w:rsid w:val="007C20F9"/>
    <w:rsid w:val="007C22C4"/>
    <w:rsid w:val="007C3A95"/>
    <w:rsid w:val="007C3C2C"/>
    <w:rsid w:val="007C68C7"/>
    <w:rsid w:val="007D04CF"/>
    <w:rsid w:val="007D0B09"/>
    <w:rsid w:val="007D2A89"/>
    <w:rsid w:val="007D300F"/>
    <w:rsid w:val="007D44B5"/>
    <w:rsid w:val="007D4806"/>
    <w:rsid w:val="007D4EA4"/>
    <w:rsid w:val="007E1592"/>
    <w:rsid w:val="007E2A13"/>
    <w:rsid w:val="007E2BB8"/>
    <w:rsid w:val="007E374A"/>
    <w:rsid w:val="007E49EC"/>
    <w:rsid w:val="007E71C0"/>
    <w:rsid w:val="007F01AF"/>
    <w:rsid w:val="007F07F4"/>
    <w:rsid w:val="007F0FDC"/>
    <w:rsid w:val="007F1BB1"/>
    <w:rsid w:val="007F3200"/>
    <w:rsid w:val="007F4002"/>
    <w:rsid w:val="007F508E"/>
    <w:rsid w:val="007F70D5"/>
    <w:rsid w:val="007F77CB"/>
    <w:rsid w:val="007F78A6"/>
    <w:rsid w:val="00800930"/>
    <w:rsid w:val="00801014"/>
    <w:rsid w:val="008017A4"/>
    <w:rsid w:val="00801DE8"/>
    <w:rsid w:val="0080242C"/>
    <w:rsid w:val="0080296D"/>
    <w:rsid w:val="00803104"/>
    <w:rsid w:val="0080330B"/>
    <w:rsid w:val="008033F8"/>
    <w:rsid w:val="00803852"/>
    <w:rsid w:val="00803EAF"/>
    <w:rsid w:val="008042AB"/>
    <w:rsid w:val="00804753"/>
    <w:rsid w:val="008053EF"/>
    <w:rsid w:val="0080569B"/>
    <w:rsid w:val="00805A2E"/>
    <w:rsid w:val="00806827"/>
    <w:rsid w:val="00807843"/>
    <w:rsid w:val="00807AA2"/>
    <w:rsid w:val="008104FA"/>
    <w:rsid w:val="008109E7"/>
    <w:rsid w:val="00811DBF"/>
    <w:rsid w:val="008122EE"/>
    <w:rsid w:val="008123CA"/>
    <w:rsid w:val="00813086"/>
    <w:rsid w:val="00814485"/>
    <w:rsid w:val="00815347"/>
    <w:rsid w:val="0081672A"/>
    <w:rsid w:val="008177CF"/>
    <w:rsid w:val="00817A60"/>
    <w:rsid w:val="00821482"/>
    <w:rsid w:val="00822001"/>
    <w:rsid w:val="00822EA0"/>
    <w:rsid w:val="0082344A"/>
    <w:rsid w:val="00833F2F"/>
    <w:rsid w:val="00834BE9"/>
    <w:rsid w:val="0083629A"/>
    <w:rsid w:val="00840962"/>
    <w:rsid w:val="00841AE3"/>
    <w:rsid w:val="0084248F"/>
    <w:rsid w:val="00842FCF"/>
    <w:rsid w:val="00843612"/>
    <w:rsid w:val="008454EC"/>
    <w:rsid w:val="00845A2A"/>
    <w:rsid w:val="00846213"/>
    <w:rsid w:val="00851B9C"/>
    <w:rsid w:val="00854BF9"/>
    <w:rsid w:val="00856283"/>
    <w:rsid w:val="00856923"/>
    <w:rsid w:val="008618E0"/>
    <w:rsid w:val="00861C35"/>
    <w:rsid w:val="00864820"/>
    <w:rsid w:val="00864D4A"/>
    <w:rsid w:val="008658F2"/>
    <w:rsid w:val="008703BE"/>
    <w:rsid w:val="00872847"/>
    <w:rsid w:val="00872994"/>
    <w:rsid w:val="00873BBE"/>
    <w:rsid w:val="00873D33"/>
    <w:rsid w:val="0087598E"/>
    <w:rsid w:val="008766DF"/>
    <w:rsid w:val="00876DF3"/>
    <w:rsid w:val="008808BC"/>
    <w:rsid w:val="008813F2"/>
    <w:rsid w:val="0088677F"/>
    <w:rsid w:val="00890D1D"/>
    <w:rsid w:val="0089211F"/>
    <w:rsid w:val="00892BBB"/>
    <w:rsid w:val="0089305A"/>
    <w:rsid w:val="00895004"/>
    <w:rsid w:val="00895898"/>
    <w:rsid w:val="008A0B4D"/>
    <w:rsid w:val="008A0D1E"/>
    <w:rsid w:val="008A15C5"/>
    <w:rsid w:val="008A1934"/>
    <w:rsid w:val="008A3473"/>
    <w:rsid w:val="008A3DF9"/>
    <w:rsid w:val="008A572D"/>
    <w:rsid w:val="008A58EC"/>
    <w:rsid w:val="008A5EC6"/>
    <w:rsid w:val="008A7C1C"/>
    <w:rsid w:val="008A7FE8"/>
    <w:rsid w:val="008B1480"/>
    <w:rsid w:val="008B1E74"/>
    <w:rsid w:val="008B575E"/>
    <w:rsid w:val="008B72D0"/>
    <w:rsid w:val="008B79DA"/>
    <w:rsid w:val="008C095C"/>
    <w:rsid w:val="008C17D7"/>
    <w:rsid w:val="008C1E11"/>
    <w:rsid w:val="008C20F8"/>
    <w:rsid w:val="008C347E"/>
    <w:rsid w:val="008C4F81"/>
    <w:rsid w:val="008C5817"/>
    <w:rsid w:val="008C6226"/>
    <w:rsid w:val="008C6AE3"/>
    <w:rsid w:val="008C771D"/>
    <w:rsid w:val="008C78FE"/>
    <w:rsid w:val="008D0F07"/>
    <w:rsid w:val="008D162B"/>
    <w:rsid w:val="008D1752"/>
    <w:rsid w:val="008D2E86"/>
    <w:rsid w:val="008D31E3"/>
    <w:rsid w:val="008D425E"/>
    <w:rsid w:val="008D4665"/>
    <w:rsid w:val="008D5167"/>
    <w:rsid w:val="008D686B"/>
    <w:rsid w:val="008D745F"/>
    <w:rsid w:val="008D784B"/>
    <w:rsid w:val="008E1D54"/>
    <w:rsid w:val="008E4A35"/>
    <w:rsid w:val="008E5125"/>
    <w:rsid w:val="008E59C5"/>
    <w:rsid w:val="008E5C8B"/>
    <w:rsid w:val="008E61A3"/>
    <w:rsid w:val="008E61B7"/>
    <w:rsid w:val="008E6341"/>
    <w:rsid w:val="008E6C82"/>
    <w:rsid w:val="008E72F5"/>
    <w:rsid w:val="008E7472"/>
    <w:rsid w:val="008E74B3"/>
    <w:rsid w:val="008F08B1"/>
    <w:rsid w:val="008F1E0D"/>
    <w:rsid w:val="008F2839"/>
    <w:rsid w:val="008F2944"/>
    <w:rsid w:val="008F2FE8"/>
    <w:rsid w:val="008F36F3"/>
    <w:rsid w:val="008F453C"/>
    <w:rsid w:val="008F5580"/>
    <w:rsid w:val="008F5FA4"/>
    <w:rsid w:val="008F7E3C"/>
    <w:rsid w:val="00900002"/>
    <w:rsid w:val="00901694"/>
    <w:rsid w:val="00901741"/>
    <w:rsid w:val="00902A54"/>
    <w:rsid w:val="00902F1A"/>
    <w:rsid w:val="009032EC"/>
    <w:rsid w:val="00903A92"/>
    <w:rsid w:val="009040D8"/>
    <w:rsid w:val="0090429D"/>
    <w:rsid w:val="00904E11"/>
    <w:rsid w:val="00906D9D"/>
    <w:rsid w:val="00906FC8"/>
    <w:rsid w:val="00907649"/>
    <w:rsid w:val="009106C3"/>
    <w:rsid w:val="00911813"/>
    <w:rsid w:val="0091218C"/>
    <w:rsid w:val="00914BEF"/>
    <w:rsid w:val="009158E7"/>
    <w:rsid w:val="00916F52"/>
    <w:rsid w:val="00917818"/>
    <w:rsid w:val="00917831"/>
    <w:rsid w:val="00920FF9"/>
    <w:rsid w:val="00921FB1"/>
    <w:rsid w:val="00922028"/>
    <w:rsid w:val="0092245A"/>
    <w:rsid w:val="0092431E"/>
    <w:rsid w:val="00924F99"/>
    <w:rsid w:val="00926EBA"/>
    <w:rsid w:val="00927104"/>
    <w:rsid w:val="009273ED"/>
    <w:rsid w:val="0092754A"/>
    <w:rsid w:val="00930889"/>
    <w:rsid w:val="009314AB"/>
    <w:rsid w:val="009321F5"/>
    <w:rsid w:val="00933354"/>
    <w:rsid w:val="00934071"/>
    <w:rsid w:val="0093465A"/>
    <w:rsid w:val="00937ACD"/>
    <w:rsid w:val="00940E8A"/>
    <w:rsid w:val="009411E7"/>
    <w:rsid w:val="009429DB"/>
    <w:rsid w:val="00942BD0"/>
    <w:rsid w:val="0094321E"/>
    <w:rsid w:val="009432AF"/>
    <w:rsid w:val="00943301"/>
    <w:rsid w:val="00943B7F"/>
    <w:rsid w:val="00943E51"/>
    <w:rsid w:val="009448E5"/>
    <w:rsid w:val="009461B1"/>
    <w:rsid w:val="00946A8B"/>
    <w:rsid w:val="0094708D"/>
    <w:rsid w:val="00950105"/>
    <w:rsid w:val="00954520"/>
    <w:rsid w:val="0095523C"/>
    <w:rsid w:val="009558C3"/>
    <w:rsid w:val="00956E8A"/>
    <w:rsid w:val="009601B1"/>
    <w:rsid w:val="00961401"/>
    <w:rsid w:val="009617AA"/>
    <w:rsid w:val="00961A8A"/>
    <w:rsid w:val="00961D5F"/>
    <w:rsid w:val="009621D6"/>
    <w:rsid w:val="00964A2D"/>
    <w:rsid w:val="00964E8D"/>
    <w:rsid w:val="00966C49"/>
    <w:rsid w:val="009679BD"/>
    <w:rsid w:val="00970702"/>
    <w:rsid w:val="0097190F"/>
    <w:rsid w:val="00972203"/>
    <w:rsid w:val="00972AC4"/>
    <w:rsid w:val="0097327C"/>
    <w:rsid w:val="00974A17"/>
    <w:rsid w:val="0097571F"/>
    <w:rsid w:val="009759A4"/>
    <w:rsid w:val="0098014D"/>
    <w:rsid w:val="00980282"/>
    <w:rsid w:val="009805D1"/>
    <w:rsid w:val="00981483"/>
    <w:rsid w:val="0098251B"/>
    <w:rsid w:val="009837E7"/>
    <w:rsid w:val="00984527"/>
    <w:rsid w:val="009845A5"/>
    <w:rsid w:val="00987B35"/>
    <w:rsid w:val="00987D88"/>
    <w:rsid w:val="00990F87"/>
    <w:rsid w:val="0099194D"/>
    <w:rsid w:val="00991AA4"/>
    <w:rsid w:val="0099260F"/>
    <w:rsid w:val="009962F6"/>
    <w:rsid w:val="00996E6A"/>
    <w:rsid w:val="0099722B"/>
    <w:rsid w:val="009A14D4"/>
    <w:rsid w:val="009A2A58"/>
    <w:rsid w:val="009A4792"/>
    <w:rsid w:val="009A52EE"/>
    <w:rsid w:val="009A593D"/>
    <w:rsid w:val="009A5B61"/>
    <w:rsid w:val="009A7034"/>
    <w:rsid w:val="009A70E1"/>
    <w:rsid w:val="009A74F3"/>
    <w:rsid w:val="009A770A"/>
    <w:rsid w:val="009B0F53"/>
    <w:rsid w:val="009B1DCB"/>
    <w:rsid w:val="009B3344"/>
    <w:rsid w:val="009C010E"/>
    <w:rsid w:val="009C1927"/>
    <w:rsid w:val="009C2EFD"/>
    <w:rsid w:val="009C4436"/>
    <w:rsid w:val="009C4C8C"/>
    <w:rsid w:val="009C56D3"/>
    <w:rsid w:val="009C7199"/>
    <w:rsid w:val="009C72B8"/>
    <w:rsid w:val="009D0F1F"/>
    <w:rsid w:val="009D16C1"/>
    <w:rsid w:val="009D40BE"/>
    <w:rsid w:val="009D669A"/>
    <w:rsid w:val="009D79BA"/>
    <w:rsid w:val="009E0010"/>
    <w:rsid w:val="009E0756"/>
    <w:rsid w:val="009E0B82"/>
    <w:rsid w:val="009E12EC"/>
    <w:rsid w:val="009E2856"/>
    <w:rsid w:val="009E463F"/>
    <w:rsid w:val="009E57E3"/>
    <w:rsid w:val="009E6F04"/>
    <w:rsid w:val="009F165E"/>
    <w:rsid w:val="009F1F5F"/>
    <w:rsid w:val="009F286F"/>
    <w:rsid w:val="009F4001"/>
    <w:rsid w:val="009F44F8"/>
    <w:rsid w:val="009F4A1A"/>
    <w:rsid w:val="009F5295"/>
    <w:rsid w:val="00A00D42"/>
    <w:rsid w:val="00A024CF"/>
    <w:rsid w:val="00A028E8"/>
    <w:rsid w:val="00A02B20"/>
    <w:rsid w:val="00A03B7A"/>
    <w:rsid w:val="00A0419F"/>
    <w:rsid w:val="00A05F8E"/>
    <w:rsid w:val="00A0641D"/>
    <w:rsid w:val="00A07029"/>
    <w:rsid w:val="00A07733"/>
    <w:rsid w:val="00A11470"/>
    <w:rsid w:val="00A123A3"/>
    <w:rsid w:val="00A1248E"/>
    <w:rsid w:val="00A1278D"/>
    <w:rsid w:val="00A13062"/>
    <w:rsid w:val="00A151C2"/>
    <w:rsid w:val="00A15B1C"/>
    <w:rsid w:val="00A15DE7"/>
    <w:rsid w:val="00A1607D"/>
    <w:rsid w:val="00A161E3"/>
    <w:rsid w:val="00A17C06"/>
    <w:rsid w:val="00A17C4C"/>
    <w:rsid w:val="00A20E35"/>
    <w:rsid w:val="00A226A4"/>
    <w:rsid w:val="00A238DE"/>
    <w:rsid w:val="00A23DB1"/>
    <w:rsid w:val="00A23EF1"/>
    <w:rsid w:val="00A242E8"/>
    <w:rsid w:val="00A2573C"/>
    <w:rsid w:val="00A26B60"/>
    <w:rsid w:val="00A2710F"/>
    <w:rsid w:val="00A27CA3"/>
    <w:rsid w:val="00A30D23"/>
    <w:rsid w:val="00A31585"/>
    <w:rsid w:val="00A33326"/>
    <w:rsid w:val="00A3481D"/>
    <w:rsid w:val="00A350A5"/>
    <w:rsid w:val="00A353E3"/>
    <w:rsid w:val="00A3696D"/>
    <w:rsid w:val="00A3787F"/>
    <w:rsid w:val="00A43151"/>
    <w:rsid w:val="00A439B4"/>
    <w:rsid w:val="00A4404D"/>
    <w:rsid w:val="00A45E83"/>
    <w:rsid w:val="00A46A2B"/>
    <w:rsid w:val="00A46EAF"/>
    <w:rsid w:val="00A46EE9"/>
    <w:rsid w:val="00A4770E"/>
    <w:rsid w:val="00A47989"/>
    <w:rsid w:val="00A518B0"/>
    <w:rsid w:val="00A518C8"/>
    <w:rsid w:val="00A52117"/>
    <w:rsid w:val="00A52AE1"/>
    <w:rsid w:val="00A53856"/>
    <w:rsid w:val="00A54827"/>
    <w:rsid w:val="00A548AF"/>
    <w:rsid w:val="00A55198"/>
    <w:rsid w:val="00A56091"/>
    <w:rsid w:val="00A61534"/>
    <w:rsid w:val="00A61A1F"/>
    <w:rsid w:val="00A61AD8"/>
    <w:rsid w:val="00A61F4F"/>
    <w:rsid w:val="00A62468"/>
    <w:rsid w:val="00A63A8D"/>
    <w:rsid w:val="00A644B0"/>
    <w:rsid w:val="00A6485B"/>
    <w:rsid w:val="00A660AF"/>
    <w:rsid w:val="00A66945"/>
    <w:rsid w:val="00A66B1F"/>
    <w:rsid w:val="00A66B2F"/>
    <w:rsid w:val="00A704F8"/>
    <w:rsid w:val="00A70C25"/>
    <w:rsid w:val="00A72416"/>
    <w:rsid w:val="00A72DCF"/>
    <w:rsid w:val="00A74583"/>
    <w:rsid w:val="00A74CEB"/>
    <w:rsid w:val="00A74F35"/>
    <w:rsid w:val="00A75342"/>
    <w:rsid w:val="00A753B4"/>
    <w:rsid w:val="00A775A6"/>
    <w:rsid w:val="00A77909"/>
    <w:rsid w:val="00A80676"/>
    <w:rsid w:val="00A83088"/>
    <w:rsid w:val="00A834B7"/>
    <w:rsid w:val="00A84924"/>
    <w:rsid w:val="00A84E06"/>
    <w:rsid w:val="00A855CA"/>
    <w:rsid w:val="00A856E8"/>
    <w:rsid w:val="00A86CE4"/>
    <w:rsid w:val="00A87AA9"/>
    <w:rsid w:val="00A90A4D"/>
    <w:rsid w:val="00A90E7D"/>
    <w:rsid w:val="00A92152"/>
    <w:rsid w:val="00A925EA"/>
    <w:rsid w:val="00A92CA3"/>
    <w:rsid w:val="00A92CFB"/>
    <w:rsid w:val="00A955F7"/>
    <w:rsid w:val="00A95FAB"/>
    <w:rsid w:val="00A960AB"/>
    <w:rsid w:val="00A96AC3"/>
    <w:rsid w:val="00A97391"/>
    <w:rsid w:val="00A973BB"/>
    <w:rsid w:val="00A9796B"/>
    <w:rsid w:val="00AA1553"/>
    <w:rsid w:val="00AA1818"/>
    <w:rsid w:val="00AA30B0"/>
    <w:rsid w:val="00AA55C4"/>
    <w:rsid w:val="00AA590F"/>
    <w:rsid w:val="00AA5EEE"/>
    <w:rsid w:val="00AA7596"/>
    <w:rsid w:val="00AB3A5B"/>
    <w:rsid w:val="00AB4254"/>
    <w:rsid w:val="00AB48D7"/>
    <w:rsid w:val="00AB6110"/>
    <w:rsid w:val="00AB764B"/>
    <w:rsid w:val="00AC0039"/>
    <w:rsid w:val="00AC0633"/>
    <w:rsid w:val="00AC0D6D"/>
    <w:rsid w:val="00AC1EC9"/>
    <w:rsid w:val="00AC342F"/>
    <w:rsid w:val="00AC3825"/>
    <w:rsid w:val="00AC4190"/>
    <w:rsid w:val="00AC56E4"/>
    <w:rsid w:val="00AC5909"/>
    <w:rsid w:val="00AC7628"/>
    <w:rsid w:val="00AC77AB"/>
    <w:rsid w:val="00AC79A2"/>
    <w:rsid w:val="00AD1785"/>
    <w:rsid w:val="00AD2833"/>
    <w:rsid w:val="00AD2C3F"/>
    <w:rsid w:val="00AD3237"/>
    <w:rsid w:val="00AD3789"/>
    <w:rsid w:val="00AD3DD7"/>
    <w:rsid w:val="00AD4529"/>
    <w:rsid w:val="00AD4A03"/>
    <w:rsid w:val="00AD7FFC"/>
    <w:rsid w:val="00AE0808"/>
    <w:rsid w:val="00AE1890"/>
    <w:rsid w:val="00AE7F79"/>
    <w:rsid w:val="00AF0268"/>
    <w:rsid w:val="00AF34A1"/>
    <w:rsid w:val="00AF4BDC"/>
    <w:rsid w:val="00AF56B2"/>
    <w:rsid w:val="00AF67EE"/>
    <w:rsid w:val="00AF7354"/>
    <w:rsid w:val="00AF7655"/>
    <w:rsid w:val="00AF7CB6"/>
    <w:rsid w:val="00B00060"/>
    <w:rsid w:val="00B00B14"/>
    <w:rsid w:val="00B01E49"/>
    <w:rsid w:val="00B01F64"/>
    <w:rsid w:val="00B030A8"/>
    <w:rsid w:val="00B03B41"/>
    <w:rsid w:val="00B03B7A"/>
    <w:rsid w:val="00B048B1"/>
    <w:rsid w:val="00B0596F"/>
    <w:rsid w:val="00B06020"/>
    <w:rsid w:val="00B06594"/>
    <w:rsid w:val="00B07051"/>
    <w:rsid w:val="00B07080"/>
    <w:rsid w:val="00B070B2"/>
    <w:rsid w:val="00B07497"/>
    <w:rsid w:val="00B10ADE"/>
    <w:rsid w:val="00B10F73"/>
    <w:rsid w:val="00B116C2"/>
    <w:rsid w:val="00B12175"/>
    <w:rsid w:val="00B129F0"/>
    <w:rsid w:val="00B12D3E"/>
    <w:rsid w:val="00B16E63"/>
    <w:rsid w:val="00B172AF"/>
    <w:rsid w:val="00B17847"/>
    <w:rsid w:val="00B21510"/>
    <w:rsid w:val="00B2310B"/>
    <w:rsid w:val="00B234A8"/>
    <w:rsid w:val="00B24ACB"/>
    <w:rsid w:val="00B24BD0"/>
    <w:rsid w:val="00B253D9"/>
    <w:rsid w:val="00B25600"/>
    <w:rsid w:val="00B2650F"/>
    <w:rsid w:val="00B2693C"/>
    <w:rsid w:val="00B271D5"/>
    <w:rsid w:val="00B3073E"/>
    <w:rsid w:val="00B32145"/>
    <w:rsid w:val="00B33042"/>
    <w:rsid w:val="00B33358"/>
    <w:rsid w:val="00B334F2"/>
    <w:rsid w:val="00B348ED"/>
    <w:rsid w:val="00B34ADF"/>
    <w:rsid w:val="00B35923"/>
    <w:rsid w:val="00B36C3E"/>
    <w:rsid w:val="00B36D96"/>
    <w:rsid w:val="00B378B0"/>
    <w:rsid w:val="00B404CF"/>
    <w:rsid w:val="00B40BB0"/>
    <w:rsid w:val="00B40FC2"/>
    <w:rsid w:val="00B41BAE"/>
    <w:rsid w:val="00B42A5D"/>
    <w:rsid w:val="00B44D29"/>
    <w:rsid w:val="00B44EFA"/>
    <w:rsid w:val="00B51128"/>
    <w:rsid w:val="00B51CA1"/>
    <w:rsid w:val="00B528B2"/>
    <w:rsid w:val="00B52D2F"/>
    <w:rsid w:val="00B53AA8"/>
    <w:rsid w:val="00B542F7"/>
    <w:rsid w:val="00B5437A"/>
    <w:rsid w:val="00B54786"/>
    <w:rsid w:val="00B54955"/>
    <w:rsid w:val="00B54DE4"/>
    <w:rsid w:val="00B55F1C"/>
    <w:rsid w:val="00B56D32"/>
    <w:rsid w:val="00B56F21"/>
    <w:rsid w:val="00B60496"/>
    <w:rsid w:val="00B6105C"/>
    <w:rsid w:val="00B6145B"/>
    <w:rsid w:val="00B61C50"/>
    <w:rsid w:val="00B61E60"/>
    <w:rsid w:val="00B62339"/>
    <w:rsid w:val="00B64734"/>
    <w:rsid w:val="00B64823"/>
    <w:rsid w:val="00B6671F"/>
    <w:rsid w:val="00B66EDE"/>
    <w:rsid w:val="00B67EAF"/>
    <w:rsid w:val="00B72D87"/>
    <w:rsid w:val="00B76455"/>
    <w:rsid w:val="00B817D7"/>
    <w:rsid w:val="00B81B24"/>
    <w:rsid w:val="00B83A1D"/>
    <w:rsid w:val="00B857BD"/>
    <w:rsid w:val="00B872A9"/>
    <w:rsid w:val="00B87B2F"/>
    <w:rsid w:val="00B901AB"/>
    <w:rsid w:val="00B90297"/>
    <w:rsid w:val="00B909B3"/>
    <w:rsid w:val="00B909FE"/>
    <w:rsid w:val="00B90D70"/>
    <w:rsid w:val="00B91981"/>
    <w:rsid w:val="00B926A0"/>
    <w:rsid w:val="00B94368"/>
    <w:rsid w:val="00B94A41"/>
    <w:rsid w:val="00B94E1F"/>
    <w:rsid w:val="00B95D1A"/>
    <w:rsid w:val="00B96651"/>
    <w:rsid w:val="00B96762"/>
    <w:rsid w:val="00BA1264"/>
    <w:rsid w:val="00BA3CE1"/>
    <w:rsid w:val="00BA44D0"/>
    <w:rsid w:val="00BA5E02"/>
    <w:rsid w:val="00BA63AE"/>
    <w:rsid w:val="00BA655B"/>
    <w:rsid w:val="00BA74C0"/>
    <w:rsid w:val="00BA79F4"/>
    <w:rsid w:val="00BB0349"/>
    <w:rsid w:val="00BB04EC"/>
    <w:rsid w:val="00BB04F4"/>
    <w:rsid w:val="00BB0574"/>
    <w:rsid w:val="00BB0DB0"/>
    <w:rsid w:val="00BB18E0"/>
    <w:rsid w:val="00BB46FA"/>
    <w:rsid w:val="00BB592C"/>
    <w:rsid w:val="00BB6862"/>
    <w:rsid w:val="00BC2631"/>
    <w:rsid w:val="00BC30E3"/>
    <w:rsid w:val="00BC341C"/>
    <w:rsid w:val="00BC48E2"/>
    <w:rsid w:val="00BC48ED"/>
    <w:rsid w:val="00BC515F"/>
    <w:rsid w:val="00BC5460"/>
    <w:rsid w:val="00BC693B"/>
    <w:rsid w:val="00BC701F"/>
    <w:rsid w:val="00BC75EC"/>
    <w:rsid w:val="00BD1474"/>
    <w:rsid w:val="00BD15CE"/>
    <w:rsid w:val="00BD1E91"/>
    <w:rsid w:val="00BD4EAE"/>
    <w:rsid w:val="00BD620D"/>
    <w:rsid w:val="00BD656C"/>
    <w:rsid w:val="00BD657C"/>
    <w:rsid w:val="00BE1652"/>
    <w:rsid w:val="00BE2FBC"/>
    <w:rsid w:val="00BE311F"/>
    <w:rsid w:val="00BE324B"/>
    <w:rsid w:val="00BE46CA"/>
    <w:rsid w:val="00BE4C39"/>
    <w:rsid w:val="00BE54E9"/>
    <w:rsid w:val="00BE5590"/>
    <w:rsid w:val="00BE7FBB"/>
    <w:rsid w:val="00BF0B01"/>
    <w:rsid w:val="00BF0EF9"/>
    <w:rsid w:val="00BF1938"/>
    <w:rsid w:val="00BF402A"/>
    <w:rsid w:val="00BF412C"/>
    <w:rsid w:val="00BF48B8"/>
    <w:rsid w:val="00BF4BCD"/>
    <w:rsid w:val="00C01F2D"/>
    <w:rsid w:val="00C0283F"/>
    <w:rsid w:val="00C02AC9"/>
    <w:rsid w:val="00C03BC6"/>
    <w:rsid w:val="00C03DC0"/>
    <w:rsid w:val="00C0545A"/>
    <w:rsid w:val="00C05811"/>
    <w:rsid w:val="00C058FA"/>
    <w:rsid w:val="00C05B87"/>
    <w:rsid w:val="00C06A59"/>
    <w:rsid w:val="00C10FBD"/>
    <w:rsid w:val="00C11443"/>
    <w:rsid w:val="00C1189A"/>
    <w:rsid w:val="00C119BB"/>
    <w:rsid w:val="00C125F3"/>
    <w:rsid w:val="00C13367"/>
    <w:rsid w:val="00C13792"/>
    <w:rsid w:val="00C148A2"/>
    <w:rsid w:val="00C16750"/>
    <w:rsid w:val="00C17737"/>
    <w:rsid w:val="00C17F36"/>
    <w:rsid w:val="00C2063B"/>
    <w:rsid w:val="00C213D4"/>
    <w:rsid w:val="00C2286E"/>
    <w:rsid w:val="00C23C36"/>
    <w:rsid w:val="00C245B1"/>
    <w:rsid w:val="00C246C2"/>
    <w:rsid w:val="00C25263"/>
    <w:rsid w:val="00C30D54"/>
    <w:rsid w:val="00C3174B"/>
    <w:rsid w:val="00C3268C"/>
    <w:rsid w:val="00C3664C"/>
    <w:rsid w:val="00C400D3"/>
    <w:rsid w:val="00C40F16"/>
    <w:rsid w:val="00C419E7"/>
    <w:rsid w:val="00C41B57"/>
    <w:rsid w:val="00C42A4E"/>
    <w:rsid w:val="00C42B08"/>
    <w:rsid w:val="00C42C76"/>
    <w:rsid w:val="00C42D17"/>
    <w:rsid w:val="00C442AA"/>
    <w:rsid w:val="00C457BE"/>
    <w:rsid w:val="00C46A02"/>
    <w:rsid w:val="00C46AD3"/>
    <w:rsid w:val="00C46B8E"/>
    <w:rsid w:val="00C50D57"/>
    <w:rsid w:val="00C538E8"/>
    <w:rsid w:val="00C54FCC"/>
    <w:rsid w:val="00C560DD"/>
    <w:rsid w:val="00C57DAC"/>
    <w:rsid w:val="00C617AE"/>
    <w:rsid w:val="00C61E65"/>
    <w:rsid w:val="00C62F07"/>
    <w:rsid w:val="00C62F58"/>
    <w:rsid w:val="00C64E67"/>
    <w:rsid w:val="00C668A2"/>
    <w:rsid w:val="00C66FD4"/>
    <w:rsid w:val="00C70817"/>
    <w:rsid w:val="00C71503"/>
    <w:rsid w:val="00C71B44"/>
    <w:rsid w:val="00C71E5B"/>
    <w:rsid w:val="00C74763"/>
    <w:rsid w:val="00C7484E"/>
    <w:rsid w:val="00C7501D"/>
    <w:rsid w:val="00C75E1B"/>
    <w:rsid w:val="00C76E97"/>
    <w:rsid w:val="00C771F1"/>
    <w:rsid w:val="00C7724F"/>
    <w:rsid w:val="00C804C7"/>
    <w:rsid w:val="00C80F60"/>
    <w:rsid w:val="00C81AC8"/>
    <w:rsid w:val="00C83150"/>
    <w:rsid w:val="00C83545"/>
    <w:rsid w:val="00C8628A"/>
    <w:rsid w:val="00C8655D"/>
    <w:rsid w:val="00C90358"/>
    <w:rsid w:val="00C90656"/>
    <w:rsid w:val="00C91314"/>
    <w:rsid w:val="00C91E72"/>
    <w:rsid w:val="00C920BD"/>
    <w:rsid w:val="00C92245"/>
    <w:rsid w:val="00C922FF"/>
    <w:rsid w:val="00C92D99"/>
    <w:rsid w:val="00C92DA7"/>
    <w:rsid w:val="00C92EBC"/>
    <w:rsid w:val="00C947C8"/>
    <w:rsid w:val="00C94CED"/>
    <w:rsid w:val="00C9523C"/>
    <w:rsid w:val="00C963E5"/>
    <w:rsid w:val="00C975AD"/>
    <w:rsid w:val="00C97E24"/>
    <w:rsid w:val="00CA08A3"/>
    <w:rsid w:val="00CA32BC"/>
    <w:rsid w:val="00CA35F3"/>
    <w:rsid w:val="00CA3F3B"/>
    <w:rsid w:val="00CA4F40"/>
    <w:rsid w:val="00CA4FB7"/>
    <w:rsid w:val="00CA5021"/>
    <w:rsid w:val="00CA5FBE"/>
    <w:rsid w:val="00CA6B25"/>
    <w:rsid w:val="00CA7E5E"/>
    <w:rsid w:val="00CB2086"/>
    <w:rsid w:val="00CB3B81"/>
    <w:rsid w:val="00CB505A"/>
    <w:rsid w:val="00CB5171"/>
    <w:rsid w:val="00CB6620"/>
    <w:rsid w:val="00CB68E8"/>
    <w:rsid w:val="00CB6C0D"/>
    <w:rsid w:val="00CC0F80"/>
    <w:rsid w:val="00CC1D64"/>
    <w:rsid w:val="00CC300B"/>
    <w:rsid w:val="00CC36FA"/>
    <w:rsid w:val="00CC3A52"/>
    <w:rsid w:val="00CC3E8C"/>
    <w:rsid w:val="00CC41A6"/>
    <w:rsid w:val="00CC5925"/>
    <w:rsid w:val="00CC5F84"/>
    <w:rsid w:val="00CC6264"/>
    <w:rsid w:val="00CC6F26"/>
    <w:rsid w:val="00CD0499"/>
    <w:rsid w:val="00CD4005"/>
    <w:rsid w:val="00CD422F"/>
    <w:rsid w:val="00CD6EC1"/>
    <w:rsid w:val="00CD6FE8"/>
    <w:rsid w:val="00CE0977"/>
    <w:rsid w:val="00CE105E"/>
    <w:rsid w:val="00CE143F"/>
    <w:rsid w:val="00CE3CC6"/>
    <w:rsid w:val="00CE476D"/>
    <w:rsid w:val="00CE4EAB"/>
    <w:rsid w:val="00CE6BD6"/>
    <w:rsid w:val="00CE70C9"/>
    <w:rsid w:val="00CE7188"/>
    <w:rsid w:val="00CF0104"/>
    <w:rsid w:val="00CF10FF"/>
    <w:rsid w:val="00CF270E"/>
    <w:rsid w:val="00CF2959"/>
    <w:rsid w:val="00CF37AA"/>
    <w:rsid w:val="00CF6A86"/>
    <w:rsid w:val="00D020BE"/>
    <w:rsid w:val="00D0263E"/>
    <w:rsid w:val="00D04438"/>
    <w:rsid w:val="00D04DC0"/>
    <w:rsid w:val="00D05FD8"/>
    <w:rsid w:val="00D0605E"/>
    <w:rsid w:val="00D06126"/>
    <w:rsid w:val="00D07265"/>
    <w:rsid w:val="00D107E6"/>
    <w:rsid w:val="00D10F5C"/>
    <w:rsid w:val="00D15B87"/>
    <w:rsid w:val="00D16E5C"/>
    <w:rsid w:val="00D16F71"/>
    <w:rsid w:val="00D179A9"/>
    <w:rsid w:val="00D20301"/>
    <w:rsid w:val="00D21206"/>
    <w:rsid w:val="00D220D4"/>
    <w:rsid w:val="00D223B9"/>
    <w:rsid w:val="00D23A8D"/>
    <w:rsid w:val="00D25C18"/>
    <w:rsid w:val="00D26D6D"/>
    <w:rsid w:val="00D30843"/>
    <w:rsid w:val="00D318C9"/>
    <w:rsid w:val="00D36AA4"/>
    <w:rsid w:val="00D37C97"/>
    <w:rsid w:val="00D404AB"/>
    <w:rsid w:val="00D4194E"/>
    <w:rsid w:val="00D41A46"/>
    <w:rsid w:val="00D45982"/>
    <w:rsid w:val="00D465DE"/>
    <w:rsid w:val="00D4708B"/>
    <w:rsid w:val="00D500E3"/>
    <w:rsid w:val="00D512DA"/>
    <w:rsid w:val="00D51960"/>
    <w:rsid w:val="00D51ED7"/>
    <w:rsid w:val="00D53A2D"/>
    <w:rsid w:val="00D54662"/>
    <w:rsid w:val="00D54CAD"/>
    <w:rsid w:val="00D554C6"/>
    <w:rsid w:val="00D6014C"/>
    <w:rsid w:val="00D605F9"/>
    <w:rsid w:val="00D60BB7"/>
    <w:rsid w:val="00D60DA0"/>
    <w:rsid w:val="00D61403"/>
    <w:rsid w:val="00D62153"/>
    <w:rsid w:val="00D62A52"/>
    <w:rsid w:val="00D62A91"/>
    <w:rsid w:val="00D63541"/>
    <w:rsid w:val="00D64B0A"/>
    <w:rsid w:val="00D67277"/>
    <w:rsid w:val="00D708FA"/>
    <w:rsid w:val="00D71119"/>
    <w:rsid w:val="00D732D0"/>
    <w:rsid w:val="00D73EF6"/>
    <w:rsid w:val="00D744A0"/>
    <w:rsid w:val="00D74BA2"/>
    <w:rsid w:val="00D753B0"/>
    <w:rsid w:val="00D76A76"/>
    <w:rsid w:val="00D76E5E"/>
    <w:rsid w:val="00D77164"/>
    <w:rsid w:val="00D77DEA"/>
    <w:rsid w:val="00D80B87"/>
    <w:rsid w:val="00D837C0"/>
    <w:rsid w:val="00D85829"/>
    <w:rsid w:val="00D86178"/>
    <w:rsid w:val="00D87A4A"/>
    <w:rsid w:val="00D87BFA"/>
    <w:rsid w:val="00D9012C"/>
    <w:rsid w:val="00D91B44"/>
    <w:rsid w:val="00D91C60"/>
    <w:rsid w:val="00D921AD"/>
    <w:rsid w:val="00D94E21"/>
    <w:rsid w:val="00D9505C"/>
    <w:rsid w:val="00D95378"/>
    <w:rsid w:val="00D95929"/>
    <w:rsid w:val="00D965D5"/>
    <w:rsid w:val="00D975AC"/>
    <w:rsid w:val="00D978EC"/>
    <w:rsid w:val="00D97F8D"/>
    <w:rsid w:val="00DA02FF"/>
    <w:rsid w:val="00DA0B6D"/>
    <w:rsid w:val="00DA2494"/>
    <w:rsid w:val="00DA28D2"/>
    <w:rsid w:val="00DA2B56"/>
    <w:rsid w:val="00DA41CF"/>
    <w:rsid w:val="00DA6AE7"/>
    <w:rsid w:val="00DA6CC5"/>
    <w:rsid w:val="00DA7D28"/>
    <w:rsid w:val="00DB0014"/>
    <w:rsid w:val="00DB23F4"/>
    <w:rsid w:val="00DB2A20"/>
    <w:rsid w:val="00DB3035"/>
    <w:rsid w:val="00DB3CF9"/>
    <w:rsid w:val="00DB4112"/>
    <w:rsid w:val="00DB446C"/>
    <w:rsid w:val="00DB57F2"/>
    <w:rsid w:val="00DB6061"/>
    <w:rsid w:val="00DC05D2"/>
    <w:rsid w:val="00DC14EB"/>
    <w:rsid w:val="00DC2265"/>
    <w:rsid w:val="00DC3297"/>
    <w:rsid w:val="00DC3FE8"/>
    <w:rsid w:val="00DC462D"/>
    <w:rsid w:val="00DC5047"/>
    <w:rsid w:val="00DC51DB"/>
    <w:rsid w:val="00DD04BA"/>
    <w:rsid w:val="00DD0850"/>
    <w:rsid w:val="00DD10BF"/>
    <w:rsid w:val="00DD12F1"/>
    <w:rsid w:val="00DD1BCF"/>
    <w:rsid w:val="00DD22E9"/>
    <w:rsid w:val="00DD3A29"/>
    <w:rsid w:val="00DD4CA3"/>
    <w:rsid w:val="00DD5AD8"/>
    <w:rsid w:val="00DD5B5B"/>
    <w:rsid w:val="00DD65F3"/>
    <w:rsid w:val="00DD6CAB"/>
    <w:rsid w:val="00DD7A32"/>
    <w:rsid w:val="00DE1EC0"/>
    <w:rsid w:val="00DE35A0"/>
    <w:rsid w:val="00DE5C57"/>
    <w:rsid w:val="00DE64A4"/>
    <w:rsid w:val="00DE72D9"/>
    <w:rsid w:val="00DF011D"/>
    <w:rsid w:val="00DF07F7"/>
    <w:rsid w:val="00DF0CA1"/>
    <w:rsid w:val="00DF0F59"/>
    <w:rsid w:val="00DF23A8"/>
    <w:rsid w:val="00DF2C26"/>
    <w:rsid w:val="00DF3DE5"/>
    <w:rsid w:val="00DF56F5"/>
    <w:rsid w:val="00DF6490"/>
    <w:rsid w:val="00E0099D"/>
    <w:rsid w:val="00E00AAF"/>
    <w:rsid w:val="00E00F20"/>
    <w:rsid w:val="00E02545"/>
    <w:rsid w:val="00E0345E"/>
    <w:rsid w:val="00E03773"/>
    <w:rsid w:val="00E0389D"/>
    <w:rsid w:val="00E03C30"/>
    <w:rsid w:val="00E0409E"/>
    <w:rsid w:val="00E05537"/>
    <w:rsid w:val="00E05AC4"/>
    <w:rsid w:val="00E07975"/>
    <w:rsid w:val="00E120FF"/>
    <w:rsid w:val="00E129EF"/>
    <w:rsid w:val="00E142BE"/>
    <w:rsid w:val="00E14412"/>
    <w:rsid w:val="00E14B15"/>
    <w:rsid w:val="00E161C6"/>
    <w:rsid w:val="00E17377"/>
    <w:rsid w:val="00E21EAB"/>
    <w:rsid w:val="00E2209D"/>
    <w:rsid w:val="00E22985"/>
    <w:rsid w:val="00E231F5"/>
    <w:rsid w:val="00E24CFA"/>
    <w:rsid w:val="00E2553D"/>
    <w:rsid w:val="00E25D78"/>
    <w:rsid w:val="00E2621C"/>
    <w:rsid w:val="00E274F9"/>
    <w:rsid w:val="00E2766B"/>
    <w:rsid w:val="00E305EF"/>
    <w:rsid w:val="00E314BE"/>
    <w:rsid w:val="00E3186F"/>
    <w:rsid w:val="00E324AD"/>
    <w:rsid w:val="00E34F6F"/>
    <w:rsid w:val="00E36F83"/>
    <w:rsid w:val="00E4084C"/>
    <w:rsid w:val="00E41F5D"/>
    <w:rsid w:val="00E41FF3"/>
    <w:rsid w:val="00E4271B"/>
    <w:rsid w:val="00E4476E"/>
    <w:rsid w:val="00E45F20"/>
    <w:rsid w:val="00E46B91"/>
    <w:rsid w:val="00E50C03"/>
    <w:rsid w:val="00E51795"/>
    <w:rsid w:val="00E5292C"/>
    <w:rsid w:val="00E52C76"/>
    <w:rsid w:val="00E539DC"/>
    <w:rsid w:val="00E545ED"/>
    <w:rsid w:val="00E54E64"/>
    <w:rsid w:val="00E54FE9"/>
    <w:rsid w:val="00E564DE"/>
    <w:rsid w:val="00E56903"/>
    <w:rsid w:val="00E56E17"/>
    <w:rsid w:val="00E57698"/>
    <w:rsid w:val="00E608E8"/>
    <w:rsid w:val="00E61274"/>
    <w:rsid w:val="00E622D6"/>
    <w:rsid w:val="00E63553"/>
    <w:rsid w:val="00E63D2D"/>
    <w:rsid w:val="00E65BA0"/>
    <w:rsid w:val="00E668DA"/>
    <w:rsid w:val="00E70E4B"/>
    <w:rsid w:val="00E7187F"/>
    <w:rsid w:val="00E7445F"/>
    <w:rsid w:val="00E746B3"/>
    <w:rsid w:val="00E74AAE"/>
    <w:rsid w:val="00E755B2"/>
    <w:rsid w:val="00E756A9"/>
    <w:rsid w:val="00E779AD"/>
    <w:rsid w:val="00E80607"/>
    <w:rsid w:val="00E80611"/>
    <w:rsid w:val="00E807D7"/>
    <w:rsid w:val="00E80883"/>
    <w:rsid w:val="00E81474"/>
    <w:rsid w:val="00E815AA"/>
    <w:rsid w:val="00E846C8"/>
    <w:rsid w:val="00E8500F"/>
    <w:rsid w:val="00E85E6E"/>
    <w:rsid w:val="00E86725"/>
    <w:rsid w:val="00E876E0"/>
    <w:rsid w:val="00E928C6"/>
    <w:rsid w:val="00E92DD3"/>
    <w:rsid w:val="00E92ECC"/>
    <w:rsid w:val="00E94481"/>
    <w:rsid w:val="00E9470C"/>
    <w:rsid w:val="00E957E2"/>
    <w:rsid w:val="00E96418"/>
    <w:rsid w:val="00EA05A3"/>
    <w:rsid w:val="00EA107A"/>
    <w:rsid w:val="00EA25E4"/>
    <w:rsid w:val="00EA3BD5"/>
    <w:rsid w:val="00EA4FB6"/>
    <w:rsid w:val="00EA632E"/>
    <w:rsid w:val="00EB08B6"/>
    <w:rsid w:val="00EB19BE"/>
    <w:rsid w:val="00EB2504"/>
    <w:rsid w:val="00EB54A0"/>
    <w:rsid w:val="00EB71E3"/>
    <w:rsid w:val="00EB7A96"/>
    <w:rsid w:val="00EC04EA"/>
    <w:rsid w:val="00EC17FA"/>
    <w:rsid w:val="00EC1F5B"/>
    <w:rsid w:val="00EC2C5B"/>
    <w:rsid w:val="00EC3A34"/>
    <w:rsid w:val="00EC5493"/>
    <w:rsid w:val="00EC5CF7"/>
    <w:rsid w:val="00ED0268"/>
    <w:rsid w:val="00ED11B0"/>
    <w:rsid w:val="00ED2CFC"/>
    <w:rsid w:val="00ED2DA3"/>
    <w:rsid w:val="00ED2F70"/>
    <w:rsid w:val="00ED3800"/>
    <w:rsid w:val="00ED6B5F"/>
    <w:rsid w:val="00EE0079"/>
    <w:rsid w:val="00EE0496"/>
    <w:rsid w:val="00EE08A4"/>
    <w:rsid w:val="00EE0C8C"/>
    <w:rsid w:val="00EE108B"/>
    <w:rsid w:val="00EE2186"/>
    <w:rsid w:val="00EE39E0"/>
    <w:rsid w:val="00EE4A38"/>
    <w:rsid w:val="00EF19C0"/>
    <w:rsid w:val="00EF25CF"/>
    <w:rsid w:val="00EF3995"/>
    <w:rsid w:val="00EF3B88"/>
    <w:rsid w:val="00EF6E8A"/>
    <w:rsid w:val="00F00186"/>
    <w:rsid w:val="00F00AA0"/>
    <w:rsid w:val="00F0314F"/>
    <w:rsid w:val="00F03A3B"/>
    <w:rsid w:val="00F040AE"/>
    <w:rsid w:val="00F051E4"/>
    <w:rsid w:val="00F06F67"/>
    <w:rsid w:val="00F107F3"/>
    <w:rsid w:val="00F10C68"/>
    <w:rsid w:val="00F10E82"/>
    <w:rsid w:val="00F113E7"/>
    <w:rsid w:val="00F11C42"/>
    <w:rsid w:val="00F13443"/>
    <w:rsid w:val="00F13FB8"/>
    <w:rsid w:val="00F1439D"/>
    <w:rsid w:val="00F15126"/>
    <w:rsid w:val="00F15128"/>
    <w:rsid w:val="00F15AF2"/>
    <w:rsid w:val="00F164FE"/>
    <w:rsid w:val="00F207F4"/>
    <w:rsid w:val="00F20BCE"/>
    <w:rsid w:val="00F211A0"/>
    <w:rsid w:val="00F21E1C"/>
    <w:rsid w:val="00F22D40"/>
    <w:rsid w:val="00F2452C"/>
    <w:rsid w:val="00F3229B"/>
    <w:rsid w:val="00F32EF7"/>
    <w:rsid w:val="00F33361"/>
    <w:rsid w:val="00F3489C"/>
    <w:rsid w:val="00F35D4B"/>
    <w:rsid w:val="00F3686F"/>
    <w:rsid w:val="00F37494"/>
    <w:rsid w:val="00F374C2"/>
    <w:rsid w:val="00F37690"/>
    <w:rsid w:val="00F4110C"/>
    <w:rsid w:val="00F42E26"/>
    <w:rsid w:val="00F440A1"/>
    <w:rsid w:val="00F45541"/>
    <w:rsid w:val="00F4710F"/>
    <w:rsid w:val="00F50933"/>
    <w:rsid w:val="00F5233B"/>
    <w:rsid w:val="00F52919"/>
    <w:rsid w:val="00F5316A"/>
    <w:rsid w:val="00F540F8"/>
    <w:rsid w:val="00F551A9"/>
    <w:rsid w:val="00F55A73"/>
    <w:rsid w:val="00F61A9E"/>
    <w:rsid w:val="00F6241E"/>
    <w:rsid w:val="00F62B05"/>
    <w:rsid w:val="00F63868"/>
    <w:rsid w:val="00F6428A"/>
    <w:rsid w:val="00F64996"/>
    <w:rsid w:val="00F6587A"/>
    <w:rsid w:val="00F65BFA"/>
    <w:rsid w:val="00F67CAE"/>
    <w:rsid w:val="00F704E3"/>
    <w:rsid w:val="00F71614"/>
    <w:rsid w:val="00F71F27"/>
    <w:rsid w:val="00F72235"/>
    <w:rsid w:val="00F72C27"/>
    <w:rsid w:val="00F731A0"/>
    <w:rsid w:val="00F73539"/>
    <w:rsid w:val="00F7418B"/>
    <w:rsid w:val="00F74B79"/>
    <w:rsid w:val="00F755BA"/>
    <w:rsid w:val="00F758EC"/>
    <w:rsid w:val="00F760CC"/>
    <w:rsid w:val="00F77973"/>
    <w:rsid w:val="00F801AA"/>
    <w:rsid w:val="00F818D9"/>
    <w:rsid w:val="00F81BC3"/>
    <w:rsid w:val="00F82256"/>
    <w:rsid w:val="00F826CD"/>
    <w:rsid w:val="00F82B28"/>
    <w:rsid w:val="00F834A2"/>
    <w:rsid w:val="00F83D08"/>
    <w:rsid w:val="00F84F4C"/>
    <w:rsid w:val="00F850BE"/>
    <w:rsid w:val="00F856F6"/>
    <w:rsid w:val="00F857EA"/>
    <w:rsid w:val="00F87922"/>
    <w:rsid w:val="00F903E0"/>
    <w:rsid w:val="00F92689"/>
    <w:rsid w:val="00F9270D"/>
    <w:rsid w:val="00F9339C"/>
    <w:rsid w:val="00F960C1"/>
    <w:rsid w:val="00F9614C"/>
    <w:rsid w:val="00F96708"/>
    <w:rsid w:val="00F97B5D"/>
    <w:rsid w:val="00F97E8B"/>
    <w:rsid w:val="00FA11E6"/>
    <w:rsid w:val="00FA26FD"/>
    <w:rsid w:val="00FA3407"/>
    <w:rsid w:val="00FA48D3"/>
    <w:rsid w:val="00FA492A"/>
    <w:rsid w:val="00FA4FBB"/>
    <w:rsid w:val="00FA5CBD"/>
    <w:rsid w:val="00FA6971"/>
    <w:rsid w:val="00FA6D1C"/>
    <w:rsid w:val="00FB00BE"/>
    <w:rsid w:val="00FB1F09"/>
    <w:rsid w:val="00FB2461"/>
    <w:rsid w:val="00FB258C"/>
    <w:rsid w:val="00FB47FF"/>
    <w:rsid w:val="00FC0FA6"/>
    <w:rsid w:val="00FC2430"/>
    <w:rsid w:val="00FC5388"/>
    <w:rsid w:val="00FC6128"/>
    <w:rsid w:val="00FC6A80"/>
    <w:rsid w:val="00FC6AE4"/>
    <w:rsid w:val="00FD0574"/>
    <w:rsid w:val="00FD0C69"/>
    <w:rsid w:val="00FD11C4"/>
    <w:rsid w:val="00FD25F9"/>
    <w:rsid w:val="00FD2B20"/>
    <w:rsid w:val="00FD2D6D"/>
    <w:rsid w:val="00FD326A"/>
    <w:rsid w:val="00FD32CE"/>
    <w:rsid w:val="00FD4159"/>
    <w:rsid w:val="00FD4E2E"/>
    <w:rsid w:val="00FD4FA4"/>
    <w:rsid w:val="00FD50A4"/>
    <w:rsid w:val="00FD5DED"/>
    <w:rsid w:val="00FD62C9"/>
    <w:rsid w:val="00FD6472"/>
    <w:rsid w:val="00FD684E"/>
    <w:rsid w:val="00FD6923"/>
    <w:rsid w:val="00FD78DA"/>
    <w:rsid w:val="00FE03EF"/>
    <w:rsid w:val="00FE17D8"/>
    <w:rsid w:val="00FE22CF"/>
    <w:rsid w:val="00FE2A5A"/>
    <w:rsid w:val="00FE2AA2"/>
    <w:rsid w:val="00FE3A91"/>
    <w:rsid w:val="00FE452A"/>
    <w:rsid w:val="00FE4DA7"/>
    <w:rsid w:val="00FE4F6B"/>
    <w:rsid w:val="00FE7E50"/>
    <w:rsid w:val="00FF0A23"/>
    <w:rsid w:val="00FF14FB"/>
    <w:rsid w:val="00FF196C"/>
    <w:rsid w:val="00FF3085"/>
    <w:rsid w:val="00FF3958"/>
    <w:rsid w:val="00FF4A27"/>
    <w:rsid w:val="00FF4E29"/>
    <w:rsid w:val="00FF516C"/>
    <w:rsid w:val="00FF60E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EE01D5B"/>
  <w15:chartTrackingRefBased/>
  <w15:docId w15:val="{B5DF5A1D-1582-4FE1-9058-BB1817EC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480"/>
    <w:rPr>
      <w:sz w:val="24"/>
      <w:szCs w:val="24"/>
      <w:lang w:eastAsia="en-CA"/>
    </w:rPr>
  </w:style>
  <w:style w:type="paragraph" w:styleId="Heading1">
    <w:name w:val="heading 1"/>
    <w:next w:val="BodyText"/>
    <w:link w:val="Heading1Char"/>
    <w:uiPriority w:val="99"/>
    <w:qFormat/>
    <w:rsid w:val="002274BB"/>
    <w:pPr>
      <w:keepNext/>
      <w:pageBreakBefore/>
      <w:spacing w:before="360" w:after="240"/>
      <w:outlineLvl w:val="0"/>
    </w:pPr>
    <w:rPr>
      <w:rFonts w:ascii="Verdana" w:hAnsi="Verdana"/>
      <w:b/>
      <w:bCs/>
      <w:caps/>
      <w:noProof/>
      <w:color w:val="002060"/>
      <w:kern w:val="32"/>
      <w:sz w:val="26"/>
      <w:szCs w:val="32"/>
      <w:lang w:val="en-US"/>
    </w:rPr>
  </w:style>
  <w:style w:type="paragraph" w:styleId="Heading2">
    <w:name w:val="heading 2"/>
    <w:basedOn w:val="Heading1"/>
    <w:next w:val="BodyText"/>
    <w:link w:val="Heading2Char"/>
    <w:uiPriority w:val="9"/>
    <w:qFormat/>
    <w:rsid w:val="00B40BB0"/>
    <w:pPr>
      <w:pageBreakBefore w:val="0"/>
      <w:outlineLvl w:val="1"/>
    </w:pPr>
    <w:rPr>
      <w:bCs w:val="0"/>
      <w:iCs/>
      <w:caps w:val="0"/>
      <w:szCs w:val="28"/>
      <w:lang w:val="x-none" w:eastAsia="x-none"/>
    </w:rPr>
  </w:style>
  <w:style w:type="paragraph" w:styleId="Heading3">
    <w:name w:val="heading 3"/>
    <w:basedOn w:val="Heading1"/>
    <w:next w:val="BodyText"/>
    <w:link w:val="Heading3Char"/>
    <w:uiPriority w:val="9"/>
    <w:qFormat/>
    <w:rsid w:val="008B1480"/>
    <w:pPr>
      <w:pageBreakBefore w:val="0"/>
      <w:spacing w:after="120"/>
      <w:ind w:left="720"/>
      <w:outlineLvl w:val="2"/>
    </w:pPr>
    <w:rPr>
      <w:bCs w:val="0"/>
      <w:caps w:val="0"/>
      <w:color w:val="C00000"/>
      <w:sz w:val="28"/>
      <w:szCs w:val="26"/>
      <w:lang w:val="x-none" w:eastAsia="x-none"/>
    </w:rPr>
  </w:style>
  <w:style w:type="paragraph" w:styleId="Heading4">
    <w:name w:val="heading 4"/>
    <w:basedOn w:val="Heading1"/>
    <w:next w:val="BodyText"/>
    <w:link w:val="Heading4Char"/>
    <w:uiPriority w:val="9"/>
    <w:qFormat/>
    <w:rsid w:val="008B1480"/>
    <w:pPr>
      <w:pageBreakBefore w:val="0"/>
      <w:spacing w:after="120"/>
      <w:ind w:left="720"/>
      <w:outlineLvl w:val="3"/>
    </w:pPr>
    <w:rPr>
      <w:bCs w:val="0"/>
      <w:caps w:val="0"/>
      <w:color w:val="C00000"/>
      <w:sz w:val="28"/>
      <w:szCs w:val="28"/>
      <w:lang w:val="x-none" w:eastAsia="x-none"/>
    </w:rPr>
  </w:style>
  <w:style w:type="paragraph" w:styleId="Heading5">
    <w:name w:val="heading 5"/>
    <w:basedOn w:val="Heading1"/>
    <w:next w:val="BodyText"/>
    <w:link w:val="Heading5Char"/>
    <w:uiPriority w:val="9"/>
    <w:qFormat/>
    <w:rsid w:val="008B1480"/>
    <w:pPr>
      <w:pageBreakBefore w:val="0"/>
      <w:spacing w:after="120"/>
      <w:ind w:left="720"/>
      <w:outlineLvl w:val="4"/>
    </w:pPr>
    <w:rPr>
      <w:bCs w:val="0"/>
      <w:iCs/>
      <w:caps w:val="0"/>
      <w:color w:val="C00000"/>
      <w:sz w:val="22"/>
      <w:szCs w:val="26"/>
      <w:lang w:val="x-none" w:eastAsia="x-none"/>
    </w:rPr>
  </w:style>
  <w:style w:type="paragraph" w:styleId="Heading6">
    <w:name w:val="heading 6"/>
    <w:basedOn w:val="Heading1"/>
    <w:next w:val="BodyText"/>
    <w:link w:val="Heading6Char"/>
    <w:uiPriority w:val="9"/>
    <w:qFormat/>
    <w:rsid w:val="008B1480"/>
    <w:pPr>
      <w:pageBreakBefore w:val="0"/>
      <w:spacing w:after="0"/>
      <w:ind w:left="720"/>
      <w:outlineLvl w:val="5"/>
    </w:pPr>
    <w:rPr>
      <w:bCs w:val="0"/>
      <w:caps w:val="0"/>
      <w:color w:val="C00000"/>
      <w:sz w:val="22"/>
      <w:szCs w:val="22"/>
      <w:lang w:val="x-none" w:eastAsia="x-none"/>
    </w:rPr>
  </w:style>
  <w:style w:type="paragraph" w:styleId="Heading7">
    <w:name w:val="heading 7"/>
    <w:aliases w:val="Appendix 1"/>
    <w:next w:val="BodyText"/>
    <w:link w:val="Heading7Char"/>
    <w:uiPriority w:val="9"/>
    <w:qFormat/>
    <w:rsid w:val="008B1480"/>
    <w:pPr>
      <w:shd w:val="clear" w:color="EFFAE5" w:fill="auto"/>
      <w:spacing w:before="240" w:after="120"/>
      <w:outlineLvl w:val="6"/>
    </w:pPr>
    <w:rPr>
      <w:rFonts w:ascii="Arial Narrow" w:hAnsi="Arial Narrow" w:cs="Arial"/>
      <w:b/>
      <w:bCs/>
      <w:caps/>
      <w:noProof/>
      <w:color w:val="C00000"/>
      <w:kern w:val="32"/>
      <w:sz w:val="28"/>
      <w:szCs w:val="32"/>
      <w:lang w:eastAsia="en-US"/>
    </w:rPr>
  </w:style>
  <w:style w:type="paragraph" w:styleId="Heading8">
    <w:name w:val="heading 8"/>
    <w:aliases w:val="Appendix 2"/>
    <w:next w:val="BodyText"/>
    <w:link w:val="Heading8Char"/>
    <w:uiPriority w:val="9"/>
    <w:qFormat/>
    <w:rsid w:val="008B1480"/>
    <w:pPr>
      <w:spacing w:before="360" w:after="240"/>
      <w:outlineLvl w:val="7"/>
    </w:pPr>
    <w:rPr>
      <w:rFonts w:ascii="Arial Narrow" w:hAnsi="Arial Narrow" w:cs="Helvetica"/>
      <w:b/>
      <w:bCs/>
      <w:iCs/>
      <w:noProof/>
      <w:color w:val="C00000"/>
      <w:kern w:val="32"/>
      <w:sz w:val="28"/>
      <w:szCs w:val="32"/>
      <w:lang w:val="en-US" w:eastAsia="en-US"/>
    </w:rPr>
  </w:style>
  <w:style w:type="paragraph" w:styleId="Heading9">
    <w:name w:val="heading 9"/>
    <w:aliases w:val="Appendix 3"/>
    <w:basedOn w:val="Heading6"/>
    <w:next w:val="BodyText"/>
    <w:link w:val="Heading9Char"/>
    <w:uiPriority w:val="9"/>
    <w:qFormat/>
    <w:rsid w:val="008B1480"/>
    <w:pPr>
      <w:spacing w:after="120"/>
      <w:outlineLvl w:val="8"/>
    </w:pPr>
    <w:rPr>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heading3,Body Text Char Char Char Char Char Char Char Char,Body Text Char Char Char Char Char Char Char,bt1,heading31,Body Text Char Char Char Char Char Char Char Char1,Body Text Char Char Char Char Char Char Char1,bt2,heading32,bt3,bt11"/>
    <w:link w:val="BodyTextChar"/>
    <w:uiPriority w:val="99"/>
    <w:rsid w:val="0072642F"/>
    <w:pPr>
      <w:autoSpaceDE w:val="0"/>
      <w:autoSpaceDN w:val="0"/>
      <w:adjustRightInd w:val="0"/>
      <w:spacing w:before="120" w:after="180" w:line="280" w:lineRule="atLeast"/>
      <w:ind w:left="720"/>
    </w:pPr>
    <w:rPr>
      <w:rFonts w:ascii="Arial Narrow" w:hAnsi="Arial Narrow" w:cs="Arial"/>
      <w:color w:val="000000"/>
      <w:sz w:val="22"/>
      <w:szCs w:val="16"/>
      <w:lang w:val="en-US" w:eastAsia="en-US"/>
    </w:rPr>
  </w:style>
  <w:style w:type="paragraph" w:styleId="ListBullet">
    <w:name w:val="List Bullet"/>
    <w:rsid w:val="0072642F"/>
    <w:pPr>
      <w:numPr>
        <w:numId w:val="1"/>
      </w:numPr>
      <w:spacing w:before="120" w:after="60" w:line="260" w:lineRule="atLeast"/>
    </w:pPr>
    <w:rPr>
      <w:rFonts w:ascii="Arial Narrow" w:hAnsi="Arial Narrow"/>
      <w:sz w:val="22"/>
      <w:szCs w:val="24"/>
      <w:lang w:eastAsia="en-CA"/>
    </w:rPr>
  </w:style>
  <w:style w:type="character" w:customStyle="1" w:styleId="Bold">
    <w:name w:val="Bold"/>
    <w:rsid w:val="0072642F"/>
    <w:rPr>
      <w:b/>
    </w:rPr>
  </w:style>
  <w:style w:type="character" w:customStyle="1" w:styleId="Italic">
    <w:name w:val="Italic"/>
    <w:rsid w:val="0072642F"/>
    <w:rPr>
      <w:i/>
    </w:rPr>
  </w:style>
  <w:style w:type="paragraph" w:styleId="ListContinue">
    <w:name w:val="List Continue"/>
    <w:basedOn w:val="BodyText"/>
    <w:rsid w:val="0072642F"/>
    <w:pPr>
      <w:spacing w:before="60" w:after="60"/>
      <w:ind w:left="1080"/>
    </w:pPr>
  </w:style>
  <w:style w:type="paragraph" w:styleId="BlockText">
    <w:name w:val="Block Text"/>
    <w:basedOn w:val="Normal"/>
    <w:rsid w:val="0072642F"/>
    <w:pPr>
      <w:spacing w:after="120"/>
      <w:ind w:left="1440" w:right="1440"/>
    </w:pPr>
  </w:style>
  <w:style w:type="paragraph" w:styleId="ListBullet2">
    <w:name w:val="List Bullet 2"/>
    <w:basedOn w:val="ListBullet"/>
    <w:rsid w:val="0072642F"/>
    <w:pPr>
      <w:numPr>
        <w:ilvl w:val="1"/>
      </w:numPr>
    </w:pPr>
  </w:style>
  <w:style w:type="paragraph" w:styleId="ListBullet3">
    <w:name w:val="List Bullet 3"/>
    <w:basedOn w:val="ListBullet2"/>
    <w:rsid w:val="0072642F"/>
    <w:pPr>
      <w:numPr>
        <w:ilvl w:val="2"/>
      </w:numPr>
    </w:pPr>
  </w:style>
  <w:style w:type="paragraph" w:styleId="ListNumber">
    <w:name w:val="List Number"/>
    <w:uiPriority w:val="99"/>
    <w:rsid w:val="0072642F"/>
    <w:pPr>
      <w:numPr>
        <w:numId w:val="2"/>
      </w:numPr>
      <w:spacing w:before="120" w:after="60" w:line="260" w:lineRule="atLeast"/>
    </w:pPr>
    <w:rPr>
      <w:rFonts w:ascii="Arial Narrow" w:hAnsi="Arial Narrow"/>
      <w:sz w:val="22"/>
      <w:szCs w:val="24"/>
      <w:lang w:eastAsia="en-CA"/>
    </w:rPr>
  </w:style>
  <w:style w:type="paragraph" w:styleId="ListNumber3">
    <w:name w:val="List Number 3"/>
    <w:basedOn w:val="ListNumber2"/>
    <w:rsid w:val="0072642F"/>
    <w:pPr>
      <w:numPr>
        <w:ilvl w:val="2"/>
      </w:numPr>
    </w:pPr>
  </w:style>
  <w:style w:type="paragraph" w:styleId="ListNumber2">
    <w:name w:val="List Number 2"/>
    <w:basedOn w:val="ListNumber"/>
    <w:rsid w:val="0072642F"/>
    <w:pPr>
      <w:numPr>
        <w:ilvl w:val="1"/>
      </w:numPr>
    </w:pPr>
  </w:style>
  <w:style w:type="table" w:styleId="TableGrid">
    <w:name w:val="Table Grid"/>
    <w:basedOn w:val="TableNormal"/>
    <w:uiPriority w:val="59"/>
    <w:rsid w:val="00726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link w:val="HeaderChar"/>
    <w:rsid w:val="006E7654"/>
    <w:pPr>
      <w:tabs>
        <w:tab w:val="left" w:pos="0"/>
        <w:tab w:val="center" w:pos="4840"/>
        <w:tab w:val="right" w:pos="9350"/>
      </w:tabs>
      <w:spacing w:after="240"/>
      <w:ind w:left="14"/>
    </w:pPr>
    <w:rPr>
      <w:rFonts w:ascii="Verdana" w:hAnsi="Verdana"/>
      <w:lang w:val="en-US" w:eastAsia="en-US"/>
    </w:rPr>
  </w:style>
  <w:style w:type="paragraph" w:styleId="Footer">
    <w:name w:val="footer"/>
    <w:basedOn w:val="Header"/>
    <w:link w:val="FooterChar"/>
    <w:uiPriority w:val="99"/>
    <w:rsid w:val="0072642F"/>
    <w:pPr>
      <w:pBdr>
        <w:top w:val="single" w:sz="12" w:space="1" w:color="85D633"/>
      </w:pBdr>
      <w:spacing w:before="240" w:after="40"/>
    </w:pPr>
    <w:rPr>
      <w:rFonts w:ascii="Arial Narrow" w:hAnsi="Arial Narrow"/>
      <w:noProof/>
      <w:sz w:val="18"/>
      <w:lang w:val="x-none" w:eastAsia="x-none"/>
    </w:rPr>
  </w:style>
  <w:style w:type="numbering" w:styleId="111111">
    <w:name w:val="Outline List 2"/>
    <w:basedOn w:val="NoList"/>
    <w:semiHidden/>
    <w:rsid w:val="0072642F"/>
    <w:pPr>
      <w:numPr>
        <w:numId w:val="3"/>
      </w:numPr>
    </w:pPr>
  </w:style>
  <w:style w:type="numbering" w:styleId="1ai">
    <w:name w:val="Outline List 1"/>
    <w:basedOn w:val="NoList"/>
    <w:semiHidden/>
    <w:rsid w:val="0072642F"/>
    <w:pPr>
      <w:numPr>
        <w:numId w:val="4"/>
      </w:numPr>
    </w:pPr>
  </w:style>
  <w:style w:type="numbering" w:styleId="ArticleSection">
    <w:name w:val="Outline List 3"/>
    <w:basedOn w:val="NoList"/>
    <w:semiHidden/>
    <w:rsid w:val="0072642F"/>
    <w:pPr>
      <w:numPr>
        <w:numId w:val="5"/>
      </w:numPr>
    </w:pPr>
  </w:style>
  <w:style w:type="paragraph" w:styleId="BodyText2">
    <w:name w:val="Body Text 2"/>
    <w:basedOn w:val="Normal"/>
    <w:semiHidden/>
    <w:rsid w:val="0072642F"/>
    <w:pPr>
      <w:spacing w:after="120" w:line="480" w:lineRule="auto"/>
    </w:pPr>
  </w:style>
  <w:style w:type="paragraph" w:styleId="BodyText3">
    <w:name w:val="Body Text 3"/>
    <w:basedOn w:val="Normal"/>
    <w:semiHidden/>
    <w:rsid w:val="0072642F"/>
    <w:pPr>
      <w:spacing w:after="120"/>
    </w:pPr>
    <w:rPr>
      <w:sz w:val="16"/>
      <w:szCs w:val="16"/>
    </w:rPr>
  </w:style>
  <w:style w:type="paragraph" w:styleId="BodyTextFirstIndent">
    <w:name w:val="Body Text First Indent"/>
    <w:basedOn w:val="BodyText"/>
    <w:semiHidden/>
    <w:rsid w:val="0072642F"/>
    <w:pPr>
      <w:spacing w:before="0"/>
      <w:ind w:firstLine="210"/>
    </w:pPr>
    <w:rPr>
      <w:sz w:val="24"/>
    </w:rPr>
  </w:style>
  <w:style w:type="paragraph" w:styleId="BodyTextIndent">
    <w:name w:val="Body Text Indent"/>
    <w:basedOn w:val="Normal"/>
    <w:semiHidden/>
    <w:rsid w:val="0072642F"/>
    <w:pPr>
      <w:spacing w:after="120"/>
      <w:ind w:left="283"/>
    </w:pPr>
  </w:style>
  <w:style w:type="paragraph" w:styleId="BodyTextFirstIndent2">
    <w:name w:val="Body Text First Indent 2"/>
    <w:basedOn w:val="BodyTextIndent"/>
    <w:semiHidden/>
    <w:rsid w:val="0072642F"/>
    <w:pPr>
      <w:ind w:firstLine="210"/>
    </w:pPr>
  </w:style>
  <w:style w:type="paragraph" w:styleId="BodyTextIndent2">
    <w:name w:val="Body Text Indent 2"/>
    <w:basedOn w:val="Normal"/>
    <w:semiHidden/>
    <w:rsid w:val="0072642F"/>
    <w:pPr>
      <w:spacing w:after="120" w:line="480" w:lineRule="auto"/>
      <w:ind w:left="283"/>
    </w:pPr>
  </w:style>
  <w:style w:type="paragraph" w:styleId="BodyTextIndent3">
    <w:name w:val="Body Text Indent 3"/>
    <w:basedOn w:val="Normal"/>
    <w:semiHidden/>
    <w:rsid w:val="0072642F"/>
    <w:pPr>
      <w:spacing w:after="120"/>
      <w:ind w:left="283"/>
    </w:pPr>
    <w:rPr>
      <w:sz w:val="16"/>
      <w:szCs w:val="16"/>
    </w:rPr>
  </w:style>
  <w:style w:type="paragraph" w:styleId="Closing">
    <w:name w:val="Closing"/>
    <w:basedOn w:val="Normal"/>
    <w:semiHidden/>
    <w:rsid w:val="0072642F"/>
    <w:pPr>
      <w:ind w:left="4252"/>
    </w:pPr>
  </w:style>
  <w:style w:type="paragraph" w:styleId="Date">
    <w:name w:val="Date"/>
    <w:basedOn w:val="Normal"/>
    <w:next w:val="Normal"/>
    <w:semiHidden/>
    <w:rsid w:val="0072642F"/>
  </w:style>
  <w:style w:type="paragraph" w:styleId="E-mailSignature">
    <w:name w:val="E-mail Signature"/>
    <w:basedOn w:val="Normal"/>
    <w:semiHidden/>
    <w:rsid w:val="0072642F"/>
  </w:style>
  <w:style w:type="character" w:styleId="Emphasis">
    <w:name w:val="Emphasis"/>
    <w:uiPriority w:val="20"/>
    <w:qFormat/>
    <w:rsid w:val="008B1480"/>
    <w:rPr>
      <w:i/>
      <w:iCs/>
    </w:rPr>
  </w:style>
  <w:style w:type="paragraph" w:styleId="EnvelopeAddress">
    <w:name w:val="envelope address"/>
    <w:basedOn w:val="Normal"/>
    <w:semiHidden/>
    <w:rsid w:val="0072642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72642F"/>
    <w:rPr>
      <w:rFonts w:ascii="Arial" w:hAnsi="Arial" w:cs="Arial"/>
      <w:sz w:val="20"/>
      <w:szCs w:val="20"/>
    </w:rPr>
  </w:style>
  <w:style w:type="character" w:styleId="FollowedHyperlink">
    <w:name w:val="FollowedHyperlink"/>
    <w:uiPriority w:val="99"/>
    <w:semiHidden/>
    <w:rsid w:val="0072642F"/>
    <w:rPr>
      <w:color w:val="800080"/>
      <w:u w:val="single"/>
    </w:rPr>
  </w:style>
  <w:style w:type="character" w:styleId="LineNumber">
    <w:name w:val="line number"/>
    <w:basedOn w:val="DefaultParagraphFont"/>
    <w:semiHidden/>
    <w:rsid w:val="0072642F"/>
  </w:style>
  <w:style w:type="paragraph" w:styleId="List">
    <w:name w:val="List"/>
    <w:basedOn w:val="Normal"/>
    <w:semiHidden/>
    <w:rsid w:val="0072642F"/>
    <w:pPr>
      <w:ind w:left="283" w:hanging="283"/>
    </w:pPr>
  </w:style>
  <w:style w:type="paragraph" w:styleId="List2">
    <w:name w:val="List 2"/>
    <w:basedOn w:val="Normal"/>
    <w:semiHidden/>
    <w:rsid w:val="0072642F"/>
    <w:pPr>
      <w:ind w:left="566" w:hanging="283"/>
    </w:pPr>
  </w:style>
  <w:style w:type="paragraph" w:styleId="List3">
    <w:name w:val="List 3"/>
    <w:basedOn w:val="Normal"/>
    <w:semiHidden/>
    <w:rsid w:val="0072642F"/>
    <w:pPr>
      <w:ind w:left="849" w:hanging="283"/>
    </w:pPr>
  </w:style>
  <w:style w:type="paragraph" w:styleId="List4">
    <w:name w:val="List 4"/>
    <w:basedOn w:val="Normal"/>
    <w:semiHidden/>
    <w:rsid w:val="0072642F"/>
    <w:pPr>
      <w:ind w:left="1132" w:hanging="283"/>
    </w:pPr>
  </w:style>
  <w:style w:type="paragraph" w:styleId="List5">
    <w:name w:val="List 5"/>
    <w:basedOn w:val="Normal"/>
    <w:semiHidden/>
    <w:rsid w:val="0072642F"/>
    <w:pPr>
      <w:ind w:left="1415" w:hanging="283"/>
    </w:pPr>
  </w:style>
  <w:style w:type="paragraph" w:styleId="ListContinue2">
    <w:name w:val="List Continue 2"/>
    <w:basedOn w:val="Normal"/>
    <w:semiHidden/>
    <w:rsid w:val="0072642F"/>
    <w:pPr>
      <w:spacing w:after="120"/>
      <w:ind w:left="566"/>
    </w:pPr>
  </w:style>
  <w:style w:type="paragraph" w:styleId="ListContinue3">
    <w:name w:val="List Continue 3"/>
    <w:basedOn w:val="Normal"/>
    <w:semiHidden/>
    <w:rsid w:val="0072642F"/>
    <w:pPr>
      <w:spacing w:after="120"/>
      <w:ind w:left="849"/>
    </w:pPr>
  </w:style>
  <w:style w:type="paragraph" w:styleId="ListContinue4">
    <w:name w:val="List Continue 4"/>
    <w:basedOn w:val="Normal"/>
    <w:semiHidden/>
    <w:rsid w:val="0072642F"/>
    <w:pPr>
      <w:spacing w:after="120"/>
      <w:ind w:left="1132"/>
    </w:pPr>
  </w:style>
  <w:style w:type="paragraph" w:styleId="ListContinue5">
    <w:name w:val="List Continue 5"/>
    <w:basedOn w:val="Normal"/>
    <w:semiHidden/>
    <w:rsid w:val="0072642F"/>
    <w:pPr>
      <w:spacing w:after="120"/>
      <w:ind w:left="1415"/>
    </w:pPr>
  </w:style>
  <w:style w:type="paragraph" w:styleId="MessageHeader">
    <w:name w:val="Message Header"/>
    <w:basedOn w:val="Normal"/>
    <w:semiHidden/>
    <w:rsid w:val="0072642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72642F"/>
  </w:style>
  <w:style w:type="paragraph" w:styleId="NormalIndent">
    <w:name w:val="Normal Indent"/>
    <w:basedOn w:val="Normal"/>
    <w:semiHidden/>
    <w:rsid w:val="0072642F"/>
    <w:pPr>
      <w:ind w:left="720"/>
    </w:pPr>
  </w:style>
  <w:style w:type="paragraph" w:customStyle="1" w:styleId="Note">
    <w:name w:val="Note"/>
    <w:basedOn w:val="BodyText"/>
    <w:next w:val="BodyText"/>
    <w:rsid w:val="0072642F"/>
    <w:pPr>
      <w:numPr>
        <w:numId w:val="6"/>
      </w:numPr>
    </w:pPr>
    <w:rPr>
      <w:lang w:bidi="he-IL"/>
    </w:rPr>
  </w:style>
  <w:style w:type="character" w:styleId="PageNumber">
    <w:name w:val="page number"/>
    <w:basedOn w:val="DefaultParagraphFont"/>
    <w:semiHidden/>
    <w:rsid w:val="0072642F"/>
  </w:style>
  <w:style w:type="paragraph" w:styleId="PlainText">
    <w:name w:val="Plain Text"/>
    <w:basedOn w:val="Normal"/>
    <w:link w:val="PlainTextChar"/>
    <w:uiPriority w:val="99"/>
    <w:semiHidden/>
    <w:rsid w:val="0072642F"/>
    <w:rPr>
      <w:rFonts w:ascii="Courier New" w:hAnsi="Courier New"/>
      <w:sz w:val="20"/>
      <w:szCs w:val="20"/>
    </w:rPr>
  </w:style>
  <w:style w:type="paragraph" w:styleId="Salutation">
    <w:name w:val="Salutation"/>
    <w:basedOn w:val="Normal"/>
    <w:next w:val="Normal"/>
    <w:semiHidden/>
    <w:rsid w:val="0072642F"/>
  </w:style>
  <w:style w:type="paragraph" w:styleId="Signature">
    <w:name w:val="Signature"/>
    <w:basedOn w:val="Normal"/>
    <w:rsid w:val="0072642F"/>
    <w:pPr>
      <w:ind w:left="4252"/>
    </w:pPr>
  </w:style>
  <w:style w:type="character" w:styleId="Strong">
    <w:name w:val="Strong"/>
    <w:uiPriority w:val="22"/>
    <w:qFormat/>
    <w:rsid w:val="008B1480"/>
    <w:rPr>
      <w:b/>
      <w:bCs/>
    </w:rPr>
  </w:style>
  <w:style w:type="table" w:styleId="Table3Deffects1">
    <w:name w:val="Table 3D effects 1"/>
    <w:basedOn w:val="TableNormal"/>
    <w:semiHidden/>
    <w:rsid w:val="0072642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2642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2642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2642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2642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2642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2642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2642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2642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2642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2642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2642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2642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2642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2642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2642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2642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264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2642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2642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2642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2642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2642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2642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2642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2642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2642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2642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2642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2642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2642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2642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2642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264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2642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2642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2642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2642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2642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26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2642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2642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2642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next w:val="TOC2"/>
    <w:uiPriority w:val="39"/>
    <w:rsid w:val="0072642F"/>
    <w:pPr>
      <w:tabs>
        <w:tab w:val="right" w:leader="dot" w:pos="7200"/>
      </w:tabs>
      <w:spacing w:before="120" w:after="180"/>
      <w:ind w:left="720"/>
    </w:pPr>
    <w:rPr>
      <w:rFonts w:ascii="Arial Narrow" w:hAnsi="Arial Narrow"/>
      <w:b/>
      <w:caps/>
      <w:color w:val="49166D"/>
      <w:sz w:val="22"/>
      <w:lang w:val="en-US" w:eastAsia="en-US"/>
    </w:rPr>
  </w:style>
  <w:style w:type="paragraph" w:styleId="TOC2">
    <w:name w:val="toc 2"/>
    <w:basedOn w:val="TOC1"/>
    <w:rsid w:val="0072642F"/>
    <w:pPr>
      <w:tabs>
        <w:tab w:val="left" w:pos="1440"/>
      </w:tabs>
      <w:spacing w:after="80"/>
    </w:pPr>
    <w:rPr>
      <w:b w:val="0"/>
      <w:caps w:val="0"/>
      <w:color w:val="auto"/>
    </w:rPr>
  </w:style>
  <w:style w:type="paragraph" w:styleId="HTMLAddress">
    <w:name w:val="HTML Address"/>
    <w:basedOn w:val="Normal"/>
    <w:semiHidden/>
    <w:rsid w:val="0072642F"/>
    <w:rPr>
      <w:i/>
      <w:iCs/>
    </w:rPr>
  </w:style>
  <w:style w:type="character" w:styleId="HTMLCite">
    <w:name w:val="HTML Cite"/>
    <w:semiHidden/>
    <w:rsid w:val="0072642F"/>
    <w:rPr>
      <w:i/>
      <w:iCs/>
    </w:rPr>
  </w:style>
  <w:style w:type="character" w:styleId="HTMLDefinition">
    <w:name w:val="HTML Definition"/>
    <w:semiHidden/>
    <w:rsid w:val="0072642F"/>
    <w:rPr>
      <w:iCs/>
    </w:rPr>
  </w:style>
  <w:style w:type="character" w:styleId="HTMLKeyboard">
    <w:name w:val="HTML Keyboard"/>
    <w:semiHidden/>
    <w:rsid w:val="0072642F"/>
    <w:rPr>
      <w:rFonts w:ascii="Courier New" w:hAnsi="Courier New" w:cs="Courier New"/>
      <w:sz w:val="20"/>
      <w:szCs w:val="20"/>
    </w:rPr>
  </w:style>
  <w:style w:type="paragraph" w:styleId="HTMLPreformatted">
    <w:name w:val="HTML Preformatted"/>
    <w:basedOn w:val="Normal"/>
    <w:semiHidden/>
    <w:rsid w:val="0072642F"/>
    <w:rPr>
      <w:rFonts w:ascii="Courier New" w:hAnsi="Courier New" w:cs="Courier New"/>
      <w:sz w:val="20"/>
      <w:szCs w:val="20"/>
    </w:rPr>
  </w:style>
  <w:style w:type="character" w:styleId="HTMLSample">
    <w:name w:val="HTML Sample"/>
    <w:semiHidden/>
    <w:rsid w:val="0072642F"/>
    <w:rPr>
      <w:rFonts w:ascii="Courier New" w:hAnsi="Courier New" w:cs="Courier New"/>
    </w:rPr>
  </w:style>
  <w:style w:type="character" w:styleId="HTMLTypewriter">
    <w:name w:val="HTML Typewriter"/>
    <w:uiPriority w:val="99"/>
    <w:semiHidden/>
    <w:rsid w:val="0072642F"/>
    <w:rPr>
      <w:rFonts w:ascii="Courier New" w:hAnsi="Courier New" w:cs="Courier New"/>
      <w:sz w:val="20"/>
      <w:szCs w:val="20"/>
    </w:rPr>
  </w:style>
  <w:style w:type="character" w:styleId="HTMLVariable">
    <w:name w:val="HTML Variable"/>
    <w:semiHidden/>
    <w:rsid w:val="0072642F"/>
    <w:rPr>
      <w:i/>
      <w:iCs/>
    </w:rPr>
  </w:style>
  <w:style w:type="character" w:styleId="Hyperlink">
    <w:name w:val="Hyperlink"/>
    <w:uiPriority w:val="99"/>
    <w:rsid w:val="0072642F"/>
    <w:rPr>
      <w:iCs w:val="0"/>
      <w:dstrike w:val="0"/>
      <w:color w:val="66CC00"/>
      <w:u w:val="single" w:color="66CC00"/>
      <w:vertAlign w:val="baseline"/>
    </w:rPr>
  </w:style>
  <w:style w:type="paragraph" w:styleId="BalloonText">
    <w:name w:val="Balloon Text"/>
    <w:basedOn w:val="Normal"/>
    <w:link w:val="BalloonTextChar"/>
    <w:uiPriority w:val="99"/>
    <w:semiHidden/>
    <w:rsid w:val="0072642F"/>
    <w:rPr>
      <w:rFonts w:ascii="Tahoma" w:hAnsi="Tahoma"/>
      <w:sz w:val="16"/>
      <w:szCs w:val="16"/>
    </w:rPr>
  </w:style>
  <w:style w:type="paragraph" w:styleId="Caption">
    <w:name w:val="caption"/>
    <w:basedOn w:val="Normal"/>
    <w:next w:val="Normal"/>
    <w:uiPriority w:val="35"/>
    <w:qFormat/>
    <w:rsid w:val="008B1480"/>
    <w:rPr>
      <w:b/>
      <w:bCs/>
      <w:sz w:val="20"/>
      <w:szCs w:val="20"/>
    </w:rPr>
  </w:style>
  <w:style w:type="character" w:styleId="CommentReference">
    <w:name w:val="annotation reference"/>
    <w:uiPriority w:val="99"/>
    <w:semiHidden/>
    <w:rsid w:val="0072642F"/>
    <w:rPr>
      <w:sz w:val="16"/>
      <w:szCs w:val="16"/>
    </w:rPr>
  </w:style>
  <w:style w:type="paragraph" w:styleId="CommentText">
    <w:name w:val="annotation text"/>
    <w:basedOn w:val="Normal"/>
    <w:link w:val="CommentTextChar"/>
    <w:uiPriority w:val="99"/>
    <w:semiHidden/>
    <w:rsid w:val="0072642F"/>
    <w:rPr>
      <w:sz w:val="20"/>
      <w:szCs w:val="20"/>
    </w:rPr>
  </w:style>
  <w:style w:type="paragraph" w:styleId="CommentSubject">
    <w:name w:val="annotation subject"/>
    <w:basedOn w:val="CommentText"/>
    <w:next w:val="CommentText"/>
    <w:link w:val="CommentSubjectChar"/>
    <w:uiPriority w:val="99"/>
    <w:semiHidden/>
    <w:rsid w:val="0072642F"/>
    <w:rPr>
      <w:b/>
      <w:bCs/>
    </w:rPr>
  </w:style>
  <w:style w:type="paragraph" w:styleId="DocumentMap">
    <w:name w:val="Document Map"/>
    <w:basedOn w:val="Normal"/>
    <w:semiHidden/>
    <w:rsid w:val="0072642F"/>
    <w:pPr>
      <w:shd w:val="clear" w:color="auto" w:fill="000080"/>
    </w:pPr>
    <w:rPr>
      <w:rFonts w:ascii="Tahoma" w:hAnsi="Tahoma" w:cs="Tahoma"/>
      <w:sz w:val="20"/>
      <w:szCs w:val="20"/>
    </w:rPr>
  </w:style>
  <w:style w:type="character" w:styleId="EndnoteReference">
    <w:name w:val="endnote reference"/>
    <w:semiHidden/>
    <w:rsid w:val="0072642F"/>
    <w:rPr>
      <w:vertAlign w:val="superscript"/>
    </w:rPr>
  </w:style>
  <w:style w:type="paragraph" w:styleId="EndnoteText">
    <w:name w:val="endnote text"/>
    <w:basedOn w:val="Normal"/>
    <w:semiHidden/>
    <w:rsid w:val="0072642F"/>
    <w:rPr>
      <w:sz w:val="20"/>
      <w:szCs w:val="20"/>
    </w:rPr>
  </w:style>
  <w:style w:type="character" w:styleId="FootnoteReference">
    <w:name w:val="footnote reference"/>
    <w:semiHidden/>
    <w:rsid w:val="0072642F"/>
    <w:rPr>
      <w:vertAlign w:val="superscript"/>
    </w:rPr>
  </w:style>
  <w:style w:type="character" w:customStyle="1" w:styleId="BodyTextChar">
    <w:name w:val="Body Text Char"/>
    <w:aliases w:val="bt Char,heading3 Char,Body Text Char Char Char Char Char Char Char Char Char,Body Text Char Char Char Char Char Char Char Char2,bt1 Char,heading31 Char,Body Text Char Char Char Char Char Char Char Char1 Char,bt2 Char,heading32 Char"/>
    <w:link w:val="BodyText"/>
    <w:uiPriority w:val="99"/>
    <w:rsid w:val="0072642F"/>
    <w:rPr>
      <w:rFonts w:ascii="Arial Narrow" w:hAnsi="Arial Narrow" w:cs="Arial"/>
      <w:color w:val="000000"/>
      <w:sz w:val="22"/>
      <w:szCs w:val="16"/>
      <w:lang w:val="en-US" w:eastAsia="en-US" w:bidi="ar-SA"/>
    </w:rPr>
  </w:style>
  <w:style w:type="paragraph" w:styleId="Index1">
    <w:name w:val="index 1"/>
    <w:basedOn w:val="Normal"/>
    <w:next w:val="Normal"/>
    <w:autoRedefine/>
    <w:semiHidden/>
    <w:rsid w:val="0072642F"/>
    <w:pPr>
      <w:ind w:left="240" w:hanging="240"/>
    </w:pPr>
  </w:style>
  <w:style w:type="paragraph" w:styleId="Index2">
    <w:name w:val="index 2"/>
    <w:basedOn w:val="Normal"/>
    <w:next w:val="Normal"/>
    <w:autoRedefine/>
    <w:semiHidden/>
    <w:rsid w:val="0072642F"/>
    <w:pPr>
      <w:ind w:left="480" w:hanging="240"/>
    </w:pPr>
  </w:style>
  <w:style w:type="paragraph" w:styleId="Index3">
    <w:name w:val="index 3"/>
    <w:basedOn w:val="Normal"/>
    <w:next w:val="Normal"/>
    <w:autoRedefine/>
    <w:semiHidden/>
    <w:rsid w:val="0072642F"/>
    <w:pPr>
      <w:ind w:left="720" w:hanging="240"/>
    </w:pPr>
  </w:style>
  <w:style w:type="paragraph" w:styleId="Index4">
    <w:name w:val="index 4"/>
    <w:basedOn w:val="Normal"/>
    <w:next w:val="Normal"/>
    <w:autoRedefine/>
    <w:semiHidden/>
    <w:rsid w:val="0072642F"/>
    <w:pPr>
      <w:ind w:left="960" w:hanging="240"/>
    </w:pPr>
  </w:style>
  <w:style w:type="paragraph" w:styleId="Index5">
    <w:name w:val="index 5"/>
    <w:basedOn w:val="Normal"/>
    <w:next w:val="Normal"/>
    <w:autoRedefine/>
    <w:semiHidden/>
    <w:rsid w:val="0072642F"/>
    <w:pPr>
      <w:ind w:left="1200" w:hanging="240"/>
    </w:pPr>
  </w:style>
  <w:style w:type="paragraph" w:styleId="Index6">
    <w:name w:val="index 6"/>
    <w:basedOn w:val="Normal"/>
    <w:next w:val="Normal"/>
    <w:autoRedefine/>
    <w:semiHidden/>
    <w:rsid w:val="0072642F"/>
    <w:pPr>
      <w:ind w:left="1440" w:hanging="240"/>
    </w:pPr>
  </w:style>
  <w:style w:type="paragraph" w:styleId="Index7">
    <w:name w:val="index 7"/>
    <w:basedOn w:val="Normal"/>
    <w:next w:val="Normal"/>
    <w:autoRedefine/>
    <w:semiHidden/>
    <w:rsid w:val="0072642F"/>
    <w:pPr>
      <w:ind w:left="1680" w:hanging="240"/>
    </w:pPr>
  </w:style>
  <w:style w:type="paragraph" w:styleId="Index8">
    <w:name w:val="index 8"/>
    <w:basedOn w:val="Normal"/>
    <w:next w:val="Normal"/>
    <w:autoRedefine/>
    <w:semiHidden/>
    <w:rsid w:val="0072642F"/>
    <w:pPr>
      <w:ind w:left="1920" w:hanging="240"/>
    </w:pPr>
  </w:style>
  <w:style w:type="paragraph" w:styleId="Index9">
    <w:name w:val="index 9"/>
    <w:basedOn w:val="Normal"/>
    <w:next w:val="Normal"/>
    <w:autoRedefine/>
    <w:semiHidden/>
    <w:rsid w:val="0072642F"/>
    <w:pPr>
      <w:ind w:left="2160" w:hanging="240"/>
    </w:pPr>
  </w:style>
  <w:style w:type="paragraph" w:styleId="IndexHeading">
    <w:name w:val="index heading"/>
    <w:basedOn w:val="Normal"/>
    <w:next w:val="Index1"/>
    <w:semiHidden/>
    <w:rsid w:val="0072642F"/>
    <w:rPr>
      <w:rFonts w:ascii="Arial" w:hAnsi="Arial" w:cs="Arial"/>
      <w:b/>
      <w:bCs/>
    </w:rPr>
  </w:style>
  <w:style w:type="paragraph" w:styleId="MacroText">
    <w:name w:val="macro"/>
    <w:semiHidden/>
    <w:rsid w:val="0072642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CA"/>
    </w:rPr>
  </w:style>
  <w:style w:type="paragraph" w:styleId="TableofAuthorities">
    <w:name w:val="table of authorities"/>
    <w:basedOn w:val="Normal"/>
    <w:next w:val="Normal"/>
    <w:semiHidden/>
    <w:rsid w:val="0072642F"/>
    <w:pPr>
      <w:ind w:left="240" w:hanging="240"/>
    </w:pPr>
  </w:style>
  <w:style w:type="paragraph" w:styleId="TableofFigures">
    <w:name w:val="table of figures"/>
    <w:basedOn w:val="Normal"/>
    <w:next w:val="Normal"/>
    <w:semiHidden/>
    <w:rsid w:val="0072642F"/>
  </w:style>
  <w:style w:type="paragraph" w:styleId="TOAHeading">
    <w:name w:val="toa heading"/>
    <w:basedOn w:val="Normal"/>
    <w:next w:val="Normal"/>
    <w:semiHidden/>
    <w:rsid w:val="0072642F"/>
    <w:pPr>
      <w:spacing w:before="120"/>
    </w:pPr>
    <w:rPr>
      <w:rFonts w:ascii="Arial" w:hAnsi="Arial" w:cs="Arial"/>
      <w:b/>
      <w:bCs/>
    </w:rPr>
  </w:style>
  <w:style w:type="paragraph" w:styleId="TOC3">
    <w:name w:val="toc 3"/>
    <w:basedOn w:val="TOC2"/>
    <w:next w:val="TOC2"/>
    <w:rsid w:val="0072642F"/>
    <w:pPr>
      <w:tabs>
        <w:tab w:val="clear" w:pos="1440"/>
      </w:tabs>
      <w:spacing w:before="60" w:after="0"/>
      <w:ind w:left="1440"/>
    </w:pPr>
  </w:style>
  <w:style w:type="paragraph" w:styleId="TOC4">
    <w:name w:val="toc 4"/>
    <w:basedOn w:val="Normal"/>
    <w:next w:val="Normal"/>
    <w:autoRedefine/>
    <w:semiHidden/>
    <w:rsid w:val="0072642F"/>
    <w:pPr>
      <w:ind w:left="720"/>
    </w:pPr>
    <w:rPr>
      <w:noProof/>
      <w:sz w:val="20"/>
      <w:szCs w:val="20"/>
      <w:lang w:eastAsia="en-US"/>
    </w:rPr>
  </w:style>
  <w:style w:type="paragraph" w:styleId="TOC5">
    <w:name w:val="toc 5"/>
    <w:basedOn w:val="Normal"/>
    <w:next w:val="Normal"/>
    <w:autoRedefine/>
    <w:semiHidden/>
    <w:rsid w:val="0072642F"/>
    <w:pPr>
      <w:ind w:left="960"/>
    </w:pPr>
    <w:rPr>
      <w:noProof/>
      <w:sz w:val="20"/>
      <w:szCs w:val="20"/>
      <w:lang w:eastAsia="en-US"/>
    </w:rPr>
  </w:style>
  <w:style w:type="paragraph" w:styleId="TOC6">
    <w:name w:val="toc 6"/>
    <w:basedOn w:val="Normal"/>
    <w:next w:val="Normal"/>
    <w:autoRedefine/>
    <w:semiHidden/>
    <w:rsid w:val="0072642F"/>
    <w:pPr>
      <w:ind w:left="1200"/>
    </w:pPr>
    <w:rPr>
      <w:noProof/>
      <w:sz w:val="20"/>
      <w:szCs w:val="20"/>
      <w:lang w:eastAsia="en-US"/>
    </w:rPr>
  </w:style>
  <w:style w:type="paragraph" w:styleId="TOC7">
    <w:name w:val="toc 7"/>
    <w:basedOn w:val="Normal"/>
    <w:next w:val="Normal"/>
    <w:autoRedefine/>
    <w:semiHidden/>
    <w:rsid w:val="0072642F"/>
    <w:pPr>
      <w:ind w:left="1440"/>
    </w:pPr>
    <w:rPr>
      <w:noProof/>
      <w:sz w:val="20"/>
      <w:szCs w:val="20"/>
      <w:lang w:eastAsia="en-US"/>
    </w:rPr>
  </w:style>
  <w:style w:type="paragraph" w:styleId="TOC8">
    <w:name w:val="toc 8"/>
    <w:basedOn w:val="Normal"/>
    <w:next w:val="Normal"/>
    <w:autoRedefine/>
    <w:semiHidden/>
    <w:rsid w:val="0072642F"/>
    <w:pPr>
      <w:ind w:left="1680"/>
    </w:pPr>
    <w:rPr>
      <w:noProof/>
      <w:sz w:val="20"/>
      <w:szCs w:val="20"/>
      <w:lang w:eastAsia="en-US"/>
    </w:rPr>
  </w:style>
  <w:style w:type="paragraph" w:styleId="TOC9">
    <w:name w:val="toc 9"/>
    <w:basedOn w:val="Normal"/>
    <w:next w:val="Normal"/>
    <w:autoRedefine/>
    <w:semiHidden/>
    <w:rsid w:val="0072642F"/>
    <w:pPr>
      <w:ind w:left="1920"/>
    </w:pPr>
    <w:rPr>
      <w:noProof/>
      <w:sz w:val="20"/>
      <w:szCs w:val="20"/>
      <w:lang w:eastAsia="en-US"/>
    </w:rPr>
  </w:style>
  <w:style w:type="character" w:styleId="HTMLAcronym">
    <w:name w:val="HTML Acronym"/>
    <w:basedOn w:val="DefaultParagraphFont"/>
    <w:semiHidden/>
    <w:rsid w:val="0072642F"/>
  </w:style>
  <w:style w:type="paragraph" w:customStyle="1" w:styleId="RFPText">
    <w:name w:val="RFP Text"/>
    <w:rsid w:val="0072642F"/>
    <w:pPr>
      <w:shd w:val="clear" w:color="auto" w:fill="EFFAE5"/>
      <w:ind w:left="720"/>
    </w:pPr>
    <w:rPr>
      <w:rFonts w:ascii="Arial" w:hAnsi="Arial"/>
      <w:noProof/>
      <w:sz w:val="18"/>
      <w:szCs w:val="24"/>
      <w:lang w:eastAsia="en-CA"/>
    </w:rPr>
  </w:style>
  <w:style w:type="paragraph" w:styleId="ListBullet4">
    <w:name w:val="List Bullet 4"/>
    <w:basedOn w:val="ListBullet3"/>
    <w:rsid w:val="0072642F"/>
    <w:pPr>
      <w:numPr>
        <w:ilvl w:val="3"/>
      </w:numPr>
    </w:pPr>
  </w:style>
  <w:style w:type="paragraph" w:styleId="ListBullet5">
    <w:name w:val="List Bullet 5"/>
    <w:basedOn w:val="ListBullet4"/>
    <w:semiHidden/>
    <w:rsid w:val="0072642F"/>
    <w:pPr>
      <w:numPr>
        <w:ilvl w:val="4"/>
      </w:numPr>
    </w:pPr>
  </w:style>
  <w:style w:type="paragraph" w:styleId="ListNumber4">
    <w:name w:val="List Number 4"/>
    <w:basedOn w:val="ListNumber3"/>
    <w:semiHidden/>
    <w:rsid w:val="0072642F"/>
    <w:pPr>
      <w:numPr>
        <w:ilvl w:val="3"/>
      </w:numPr>
    </w:pPr>
  </w:style>
  <w:style w:type="paragraph" w:styleId="ListNumber5">
    <w:name w:val="List Number 5"/>
    <w:basedOn w:val="ListNumber4"/>
    <w:semiHidden/>
    <w:rsid w:val="0072642F"/>
    <w:pPr>
      <w:numPr>
        <w:ilvl w:val="4"/>
      </w:numPr>
    </w:pPr>
  </w:style>
  <w:style w:type="paragraph" w:customStyle="1" w:styleId="RFPTableText">
    <w:name w:val="RFP Table Text"/>
    <w:basedOn w:val="RFPText"/>
    <w:rsid w:val="0072642F"/>
    <w:pPr>
      <w:ind w:left="0"/>
    </w:pPr>
  </w:style>
  <w:style w:type="paragraph" w:customStyle="1" w:styleId="RFPBullet">
    <w:name w:val="RFP Bullet"/>
    <w:basedOn w:val="RFPText"/>
    <w:rsid w:val="0072642F"/>
    <w:pPr>
      <w:numPr>
        <w:numId w:val="8"/>
      </w:numPr>
    </w:pPr>
  </w:style>
  <w:style w:type="paragraph" w:customStyle="1" w:styleId="RFPTableBullet">
    <w:name w:val="RFP Table Bullet"/>
    <w:basedOn w:val="RFPTableText"/>
    <w:rsid w:val="0072642F"/>
    <w:pPr>
      <w:numPr>
        <w:numId w:val="9"/>
      </w:numPr>
    </w:pPr>
  </w:style>
  <w:style w:type="paragraph" w:customStyle="1" w:styleId="TableText">
    <w:name w:val="Table Text"/>
    <w:basedOn w:val="TableHeader"/>
    <w:qFormat/>
    <w:rsid w:val="008B1480"/>
    <w:pPr>
      <w:spacing w:before="60" w:after="60"/>
      <w:jc w:val="left"/>
    </w:pPr>
    <w:rPr>
      <w:b w:val="0"/>
    </w:rPr>
  </w:style>
  <w:style w:type="paragraph" w:customStyle="1" w:styleId="TableHeader">
    <w:name w:val="Table Header"/>
    <w:rsid w:val="0072642F"/>
    <w:pPr>
      <w:spacing w:before="120" w:after="120"/>
      <w:jc w:val="center"/>
    </w:pPr>
    <w:rPr>
      <w:rFonts w:ascii="Arial Narrow" w:hAnsi="Arial Narrow"/>
      <w:b/>
      <w:sz w:val="22"/>
      <w:lang w:val="en-US" w:eastAsia="en-US"/>
    </w:rPr>
  </w:style>
  <w:style w:type="paragraph" w:customStyle="1" w:styleId="TableBullet">
    <w:name w:val="Table Bullet"/>
    <w:basedOn w:val="TableText"/>
    <w:rsid w:val="0072642F"/>
    <w:pPr>
      <w:numPr>
        <w:numId w:val="7"/>
      </w:numPr>
      <w:spacing w:before="40" w:after="40"/>
    </w:pPr>
  </w:style>
  <w:style w:type="table" w:customStyle="1" w:styleId="TELUSTable">
    <w:name w:val="TELUS Table"/>
    <w:basedOn w:val="TableGrid1"/>
    <w:rsid w:val="0072642F"/>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trPr>
    <w:tcPr>
      <w:shd w:val="clear" w:color="auto" w:fill="auto"/>
    </w:tcPr>
    <w:tblStylePr w:type="firstRow">
      <w:tblPr/>
      <w:trPr>
        <w:tblHeader/>
      </w:trPr>
      <w:tcPr>
        <w:tcBorders>
          <w:bottom w:val="single" w:sz="8" w:space="0" w:color="auto"/>
        </w:tcBorders>
        <w:shd w:val="clear" w:color="auto" w:fill="D6F2BC"/>
      </w:tcPr>
    </w:tblStylePr>
    <w:tblStylePr w:type="lastRow">
      <w:rPr>
        <w:i w:val="0"/>
        <w:iCs/>
        <w:sz w:val="22"/>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styleId="TOCHeading">
    <w:name w:val="TOC Heading"/>
    <w:basedOn w:val="Heading1"/>
    <w:next w:val="BodyText"/>
    <w:uiPriority w:val="39"/>
    <w:qFormat/>
    <w:rsid w:val="008B1480"/>
    <w:pPr>
      <w:pageBreakBefore w:val="0"/>
    </w:pPr>
  </w:style>
  <w:style w:type="character" w:customStyle="1" w:styleId="CodeRed">
    <w:name w:val="Code Red"/>
    <w:rsid w:val="0072642F"/>
    <w:rPr>
      <w:rFonts w:ascii="Courier New" w:hAnsi="Courier New" w:cs="Courier New"/>
      <w:color w:val="FF0000"/>
      <w:sz w:val="20"/>
      <w:szCs w:val="20"/>
    </w:rPr>
  </w:style>
  <w:style w:type="character" w:customStyle="1" w:styleId="InternalNotes">
    <w:name w:val="Internal Notes"/>
    <w:rsid w:val="0072642F"/>
    <w:rPr>
      <w:color w:val="0000FF"/>
    </w:rPr>
  </w:style>
  <w:style w:type="character" w:styleId="HTMLCode">
    <w:name w:val="HTML Code"/>
    <w:rsid w:val="0072642F"/>
    <w:rPr>
      <w:rFonts w:ascii="Courier New" w:hAnsi="Courier New" w:cs="Courier New"/>
      <w:sz w:val="20"/>
      <w:szCs w:val="20"/>
    </w:rPr>
  </w:style>
  <w:style w:type="paragraph" w:styleId="Subtitle">
    <w:name w:val="Subtitle"/>
    <w:basedOn w:val="Normal"/>
    <w:link w:val="SubtitleChar"/>
    <w:uiPriority w:val="11"/>
    <w:qFormat/>
    <w:rsid w:val="008B1480"/>
    <w:pPr>
      <w:spacing w:before="120" w:after="180"/>
      <w:jc w:val="right"/>
      <w:outlineLvl w:val="1"/>
    </w:pPr>
    <w:rPr>
      <w:rFonts w:ascii="Arial Narrow" w:hAnsi="Arial Narrow"/>
      <w:color w:val="49166D"/>
      <w:sz w:val="32"/>
      <w:szCs w:val="20"/>
      <w:lang w:val="x-none" w:eastAsia="x-none"/>
    </w:rPr>
  </w:style>
  <w:style w:type="paragraph" w:customStyle="1" w:styleId="Subtitle2">
    <w:name w:val="Subtitle 2"/>
    <w:basedOn w:val="Subtitle"/>
    <w:rsid w:val="0072642F"/>
    <w:pPr>
      <w:spacing w:before="0" w:after="0"/>
    </w:pPr>
    <w:rPr>
      <w:rFonts w:cs="Times"/>
      <w:color w:val="auto"/>
      <w:sz w:val="24"/>
      <w:lang w:bidi="he-IL"/>
    </w:rPr>
  </w:style>
  <w:style w:type="paragraph" w:styleId="NoteHeading">
    <w:name w:val="Note Heading"/>
    <w:basedOn w:val="Normal"/>
    <w:next w:val="Normal"/>
    <w:semiHidden/>
    <w:rsid w:val="0072642F"/>
  </w:style>
  <w:style w:type="paragraph" w:styleId="Title">
    <w:name w:val="Title"/>
    <w:link w:val="TitleChar"/>
    <w:uiPriority w:val="10"/>
    <w:qFormat/>
    <w:rsid w:val="008B1480"/>
    <w:pPr>
      <w:spacing w:before="7500" w:after="120"/>
      <w:jc w:val="right"/>
      <w:outlineLvl w:val="0"/>
    </w:pPr>
    <w:rPr>
      <w:rFonts w:ascii="Arial Narrow" w:eastAsia="Batang" w:hAnsi="Arial Narrow" w:cs="Helvetica"/>
      <w:color w:val="49166D"/>
      <w:kern w:val="28"/>
      <w:sz w:val="44"/>
      <w:szCs w:val="44"/>
      <w:lang w:val="en-US" w:eastAsia="ko-KR"/>
    </w:rPr>
  </w:style>
  <w:style w:type="character" w:customStyle="1" w:styleId="Heading1Char">
    <w:name w:val="Heading 1 Char"/>
    <w:link w:val="Heading1"/>
    <w:uiPriority w:val="99"/>
    <w:rsid w:val="002274BB"/>
    <w:rPr>
      <w:rFonts w:ascii="Verdana" w:hAnsi="Verdana"/>
      <w:b/>
      <w:bCs/>
      <w:caps/>
      <w:noProof/>
      <w:color w:val="002060"/>
      <w:kern w:val="32"/>
      <w:sz w:val="26"/>
      <w:szCs w:val="32"/>
      <w:lang w:bidi="ar-SA"/>
    </w:rPr>
  </w:style>
  <w:style w:type="paragraph" w:styleId="ListParagraph">
    <w:name w:val="List Paragraph"/>
    <w:basedOn w:val="Normal"/>
    <w:uiPriority w:val="34"/>
    <w:qFormat/>
    <w:rsid w:val="008B1480"/>
    <w:pPr>
      <w:ind w:left="720"/>
    </w:pPr>
  </w:style>
  <w:style w:type="character" w:customStyle="1" w:styleId="FooterChar">
    <w:name w:val="Footer Char"/>
    <w:link w:val="Footer"/>
    <w:uiPriority w:val="99"/>
    <w:rsid w:val="00FD50A4"/>
    <w:rPr>
      <w:rFonts w:ascii="Arial Narrow" w:hAnsi="Arial Narrow" w:cs="Times"/>
      <w:noProof/>
      <w:sz w:val="18"/>
    </w:rPr>
  </w:style>
  <w:style w:type="paragraph" w:customStyle="1" w:styleId="Default">
    <w:name w:val="Default"/>
    <w:rsid w:val="00A834B7"/>
    <w:pPr>
      <w:autoSpaceDE w:val="0"/>
      <w:autoSpaceDN w:val="0"/>
      <w:adjustRightInd w:val="0"/>
    </w:pPr>
    <w:rPr>
      <w:color w:val="000000"/>
      <w:sz w:val="24"/>
      <w:szCs w:val="24"/>
      <w:lang w:val="en-US" w:eastAsia="en-US"/>
    </w:rPr>
  </w:style>
  <w:style w:type="paragraph" w:customStyle="1" w:styleId="Schedule1">
    <w:name w:val="Schedule 1"/>
    <w:basedOn w:val="Normal"/>
    <w:rsid w:val="00A05F8E"/>
    <w:pPr>
      <w:numPr>
        <w:numId w:val="10"/>
      </w:numPr>
      <w:spacing w:before="240"/>
      <w:jc w:val="both"/>
    </w:pPr>
    <w:rPr>
      <w:lang w:eastAsia="en-US"/>
    </w:rPr>
  </w:style>
  <w:style w:type="paragraph" w:customStyle="1" w:styleId="Schedule2">
    <w:name w:val="Schedule 2"/>
    <w:basedOn w:val="Normal"/>
    <w:rsid w:val="00A05F8E"/>
    <w:pPr>
      <w:numPr>
        <w:ilvl w:val="1"/>
        <w:numId w:val="10"/>
      </w:numPr>
      <w:spacing w:before="240"/>
      <w:jc w:val="both"/>
    </w:pPr>
    <w:rPr>
      <w:lang w:eastAsia="en-US"/>
    </w:rPr>
  </w:style>
  <w:style w:type="paragraph" w:customStyle="1" w:styleId="Schedule3">
    <w:name w:val="Schedule 3"/>
    <w:basedOn w:val="Normal"/>
    <w:rsid w:val="00A05F8E"/>
    <w:pPr>
      <w:numPr>
        <w:ilvl w:val="2"/>
        <w:numId w:val="10"/>
      </w:numPr>
      <w:tabs>
        <w:tab w:val="clear" w:pos="2160"/>
      </w:tabs>
      <w:spacing w:before="240"/>
      <w:ind w:left="720"/>
      <w:jc w:val="both"/>
    </w:pPr>
    <w:rPr>
      <w:lang w:eastAsia="en-US"/>
    </w:rPr>
  </w:style>
  <w:style w:type="paragraph" w:customStyle="1" w:styleId="Schedule4">
    <w:name w:val="Schedule 4"/>
    <w:basedOn w:val="Normal"/>
    <w:rsid w:val="00A05F8E"/>
    <w:pPr>
      <w:numPr>
        <w:ilvl w:val="3"/>
        <w:numId w:val="10"/>
      </w:numPr>
      <w:spacing w:before="240"/>
      <w:jc w:val="both"/>
    </w:pPr>
    <w:rPr>
      <w:lang w:eastAsia="en-US"/>
    </w:rPr>
  </w:style>
  <w:style w:type="paragraph" w:customStyle="1" w:styleId="Schedule5">
    <w:name w:val="Schedule 5"/>
    <w:basedOn w:val="Normal"/>
    <w:rsid w:val="00A05F8E"/>
    <w:pPr>
      <w:numPr>
        <w:ilvl w:val="4"/>
        <w:numId w:val="10"/>
      </w:numPr>
      <w:spacing w:before="240"/>
      <w:jc w:val="both"/>
    </w:pPr>
    <w:rPr>
      <w:lang w:eastAsia="en-US"/>
    </w:rPr>
  </w:style>
  <w:style w:type="paragraph" w:customStyle="1" w:styleId="Schedule6">
    <w:name w:val="Schedule 6"/>
    <w:basedOn w:val="Normal"/>
    <w:rsid w:val="00A05F8E"/>
    <w:pPr>
      <w:numPr>
        <w:ilvl w:val="5"/>
        <w:numId w:val="10"/>
      </w:numPr>
      <w:spacing w:before="240"/>
      <w:jc w:val="both"/>
    </w:pPr>
    <w:rPr>
      <w:lang w:eastAsia="en-US"/>
    </w:rPr>
  </w:style>
  <w:style w:type="paragraph" w:customStyle="1" w:styleId="Schedule7">
    <w:name w:val="Schedule 7"/>
    <w:basedOn w:val="Normal"/>
    <w:rsid w:val="00A05F8E"/>
    <w:pPr>
      <w:numPr>
        <w:ilvl w:val="6"/>
        <w:numId w:val="10"/>
      </w:numPr>
      <w:spacing w:before="240"/>
      <w:jc w:val="both"/>
    </w:pPr>
    <w:rPr>
      <w:lang w:eastAsia="en-US"/>
    </w:rPr>
  </w:style>
  <w:style w:type="paragraph" w:customStyle="1" w:styleId="Schedule8">
    <w:name w:val="Schedule 8"/>
    <w:basedOn w:val="Normal"/>
    <w:rsid w:val="00A05F8E"/>
    <w:pPr>
      <w:numPr>
        <w:ilvl w:val="7"/>
        <w:numId w:val="10"/>
      </w:numPr>
      <w:spacing w:before="240"/>
      <w:jc w:val="both"/>
    </w:pPr>
    <w:rPr>
      <w:lang w:eastAsia="en-US"/>
    </w:rPr>
  </w:style>
  <w:style w:type="character" w:customStyle="1" w:styleId="CommentTextChar">
    <w:name w:val="Comment Text Char"/>
    <w:link w:val="CommentText"/>
    <w:uiPriority w:val="99"/>
    <w:semiHidden/>
    <w:rsid w:val="00A05F8E"/>
    <w:rPr>
      <w:lang w:val="en-CA" w:eastAsia="en-CA"/>
    </w:rPr>
  </w:style>
  <w:style w:type="paragraph" w:customStyle="1" w:styleId="Answer">
    <w:name w:val="Answer"/>
    <w:link w:val="AnswerChar"/>
    <w:rsid w:val="008C1E11"/>
    <w:pPr>
      <w:spacing w:before="180" w:line="280" w:lineRule="exact"/>
      <w:jc w:val="both"/>
    </w:pPr>
    <w:rPr>
      <w:rFonts w:ascii="Arial" w:hAnsi="Arial" w:cs="Arial"/>
      <w:i/>
      <w:color w:val="105EB4"/>
      <w:lang w:val="en-US" w:eastAsia="en-US"/>
    </w:rPr>
  </w:style>
  <w:style w:type="paragraph" w:customStyle="1" w:styleId="AnswerBold">
    <w:name w:val="Answer Bold"/>
    <w:basedOn w:val="Answer"/>
    <w:next w:val="Answer"/>
    <w:autoRedefine/>
    <w:qFormat/>
    <w:rsid w:val="00C922FF"/>
    <w:pPr>
      <w:spacing w:before="0" w:line="360" w:lineRule="auto"/>
      <w:ind w:left="720"/>
      <w:contextualSpacing/>
    </w:pPr>
    <w:rPr>
      <w:rFonts w:ascii="Verdana" w:hAnsi="Verdana"/>
      <w:b/>
      <w:i w:val="0"/>
      <w:color w:val="000000"/>
    </w:rPr>
  </w:style>
  <w:style w:type="character" w:customStyle="1" w:styleId="AnswerChar">
    <w:name w:val="Answer Char"/>
    <w:link w:val="Answer"/>
    <w:rsid w:val="008C1E11"/>
    <w:rPr>
      <w:rFonts w:ascii="Arial" w:hAnsi="Arial" w:cs="Arial"/>
      <w:i/>
      <w:color w:val="105EB4"/>
      <w:lang w:val="en-US" w:eastAsia="en-US" w:bidi="ar-SA"/>
    </w:rPr>
  </w:style>
  <w:style w:type="paragraph" w:customStyle="1" w:styleId="bodycopy-bullet">
    <w:name w:val="bodycopy-bullet"/>
    <w:basedOn w:val="Normal"/>
    <w:rsid w:val="00DF0F59"/>
    <w:pPr>
      <w:spacing w:before="100" w:beforeAutospacing="1" w:after="100" w:afterAutospacing="1"/>
    </w:pPr>
    <w:rPr>
      <w:lang w:val="en-US" w:eastAsia="en-US"/>
    </w:rPr>
  </w:style>
  <w:style w:type="paragraph" w:customStyle="1" w:styleId="NumberList">
    <w:name w:val="Number List"/>
    <w:rsid w:val="0098251B"/>
    <w:pPr>
      <w:numPr>
        <w:numId w:val="11"/>
      </w:numPr>
      <w:spacing w:before="180" w:line="280" w:lineRule="exact"/>
      <w:jc w:val="both"/>
    </w:pPr>
    <w:rPr>
      <w:rFonts w:ascii="Arial" w:hAnsi="Arial" w:cs="Arial"/>
      <w:lang w:val="en-US" w:eastAsia="en-US"/>
    </w:rPr>
  </w:style>
  <w:style w:type="paragraph" w:customStyle="1" w:styleId="LegalL1">
    <w:name w:val="Legal_L1"/>
    <w:basedOn w:val="BodyText"/>
    <w:rsid w:val="002747BE"/>
    <w:pPr>
      <w:numPr>
        <w:numId w:val="12"/>
      </w:numPr>
      <w:autoSpaceDE/>
      <w:autoSpaceDN/>
      <w:adjustRightInd/>
      <w:spacing w:before="0" w:after="240" w:line="240" w:lineRule="auto"/>
      <w:ind w:left="0"/>
    </w:pPr>
    <w:rPr>
      <w:rFonts w:ascii="Arial" w:hAnsi="Arial"/>
      <w:b/>
      <w:bCs/>
      <w:caps/>
      <w:color w:val="auto"/>
      <w:sz w:val="20"/>
      <w:szCs w:val="20"/>
      <w:lang w:eastAsia="en-CA"/>
    </w:rPr>
  </w:style>
  <w:style w:type="paragraph" w:customStyle="1" w:styleId="LegalL2">
    <w:name w:val="Legal_L2"/>
    <w:basedOn w:val="BodyText"/>
    <w:rsid w:val="002747BE"/>
    <w:pPr>
      <w:numPr>
        <w:ilvl w:val="1"/>
        <w:numId w:val="12"/>
      </w:numPr>
      <w:autoSpaceDE/>
      <w:autoSpaceDN/>
      <w:adjustRightInd/>
      <w:spacing w:before="0" w:after="240" w:line="240" w:lineRule="auto"/>
      <w:ind w:left="0"/>
    </w:pPr>
    <w:rPr>
      <w:rFonts w:ascii="Arial" w:hAnsi="Arial"/>
      <w:b/>
      <w:bCs/>
      <w:color w:val="auto"/>
      <w:sz w:val="20"/>
      <w:szCs w:val="20"/>
      <w:u w:val="single"/>
      <w:lang w:eastAsia="en-CA"/>
    </w:rPr>
  </w:style>
  <w:style w:type="paragraph" w:customStyle="1" w:styleId="LegalL3">
    <w:name w:val="Legal_L3"/>
    <w:basedOn w:val="BodyText"/>
    <w:rsid w:val="002747BE"/>
    <w:pPr>
      <w:numPr>
        <w:ilvl w:val="2"/>
        <w:numId w:val="12"/>
      </w:numPr>
      <w:autoSpaceDE/>
      <w:autoSpaceDN/>
      <w:adjustRightInd/>
      <w:spacing w:before="0" w:after="240" w:line="240" w:lineRule="auto"/>
      <w:ind w:left="0"/>
    </w:pPr>
    <w:rPr>
      <w:rFonts w:ascii="Arial" w:hAnsi="Arial"/>
      <w:color w:val="auto"/>
      <w:sz w:val="20"/>
      <w:szCs w:val="20"/>
      <w:lang w:eastAsia="en-CA"/>
    </w:rPr>
  </w:style>
  <w:style w:type="paragraph" w:customStyle="1" w:styleId="LegalL4">
    <w:name w:val="Legal_L4"/>
    <w:basedOn w:val="BodyText"/>
    <w:rsid w:val="002747BE"/>
    <w:pPr>
      <w:numPr>
        <w:ilvl w:val="3"/>
        <w:numId w:val="12"/>
      </w:numPr>
      <w:autoSpaceDE/>
      <w:autoSpaceDN/>
      <w:adjustRightInd/>
      <w:spacing w:before="0" w:after="240" w:line="240" w:lineRule="auto"/>
    </w:pPr>
    <w:rPr>
      <w:rFonts w:ascii="Arial" w:hAnsi="Arial"/>
      <w:color w:val="auto"/>
      <w:sz w:val="20"/>
      <w:szCs w:val="20"/>
      <w:lang w:eastAsia="en-CA"/>
    </w:rPr>
  </w:style>
  <w:style w:type="paragraph" w:customStyle="1" w:styleId="LegalL5">
    <w:name w:val="Legal_L5"/>
    <w:basedOn w:val="BodyText"/>
    <w:rsid w:val="002747BE"/>
    <w:pPr>
      <w:numPr>
        <w:ilvl w:val="4"/>
        <w:numId w:val="12"/>
      </w:numPr>
      <w:autoSpaceDE/>
      <w:autoSpaceDN/>
      <w:adjustRightInd/>
      <w:spacing w:before="0" w:after="240" w:line="240" w:lineRule="auto"/>
    </w:pPr>
    <w:rPr>
      <w:rFonts w:ascii="Arial" w:hAnsi="Arial"/>
      <w:color w:val="auto"/>
      <w:sz w:val="20"/>
      <w:szCs w:val="20"/>
      <w:lang w:eastAsia="en-CA"/>
    </w:rPr>
  </w:style>
  <w:style w:type="paragraph" w:customStyle="1" w:styleId="LegalL6">
    <w:name w:val="Legal_L6"/>
    <w:basedOn w:val="BodyText"/>
    <w:rsid w:val="002747BE"/>
    <w:pPr>
      <w:numPr>
        <w:ilvl w:val="5"/>
        <w:numId w:val="12"/>
      </w:numPr>
      <w:autoSpaceDE/>
      <w:autoSpaceDN/>
      <w:adjustRightInd/>
      <w:spacing w:before="0" w:after="240" w:line="240" w:lineRule="auto"/>
    </w:pPr>
    <w:rPr>
      <w:rFonts w:ascii="Arial" w:hAnsi="Arial"/>
      <w:color w:val="auto"/>
      <w:sz w:val="20"/>
      <w:szCs w:val="20"/>
      <w:lang w:eastAsia="en-CA"/>
    </w:rPr>
  </w:style>
  <w:style w:type="paragraph" w:customStyle="1" w:styleId="LegalL7">
    <w:name w:val="Legal_L7"/>
    <w:basedOn w:val="BodyText"/>
    <w:rsid w:val="002747BE"/>
    <w:pPr>
      <w:numPr>
        <w:ilvl w:val="6"/>
        <w:numId w:val="12"/>
      </w:numPr>
      <w:autoSpaceDE/>
      <w:autoSpaceDN/>
      <w:adjustRightInd/>
      <w:spacing w:before="0" w:after="240" w:line="240" w:lineRule="auto"/>
    </w:pPr>
    <w:rPr>
      <w:rFonts w:ascii="Arial" w:hAnsi="Arial"/>
      <w:color w:val="auto"/>
      <w:sz w:val="20"/>
      <w:szCs w:val="20"/>
      <w:lang w:eastAsia="en-CA"/>
    </w:rPr>
  </w:style>
  <w:style w:type="character" w:customStyle="1" w:styleId="PlainTextChar">
    <w:name w:val="Plain Text Char"/>
    <w:link w:val="PlainText"/>
    <w:uiPriority w:val="99"/>
    <w:semiHidden/>
    <w:rsid w:val="000126F4"/>
    <w:rPr>
      <w:rFonts w:ascii="Courier New" w:hAnsi="Courier New" w:cs="Courier New"/>
      <w:lang w:val="en-CA" w:eastAsia="en-CA"/>
    </w:rPr>
  </w:style>
  <w:style w:type="paragraph" w:customStyle="1" w:styleId="BodyTextKeep">
    <w:name w:val="Body Text Keep"/>
    <w:basedOn w:val="BodyText"/>
    <w:semiHidden/>
    <w:rsid w:val="00094304"/>
    <w:pPr>
      <w:keepNext/>
      <w:autoSpaceDE/>
      <w:autoSpaceDN/>
      <w:adjustRightInd/>
      <w:spacing w:after="120" w:line="220" w:lineRule="atLeast"/>
    </w:pPr>
    <w:rPr>
      <w:rFonts w:ascii="Times New Roman" w:hAnsi="Times New Roman" w:cs="Times New Roman"/>
      <w:color w:val="auto"/>
      <w:szCs w:val="22"/>
      <w:lang w:bidi="en-US"/>
    </w:rPr>
  </w:style>
  <w:style w:type="character" w:customStyle="1" w:styleId="TitleChar">
    <w:name w:val="Title Char"/>
    <w:link w:val="Title"/>
    <w:uiPriority w:val="10"/>
    <w:rsid w:val="008B1480"/>
    <w:rPr>
      <w:rFonts w:ascii="Arial Narrow" w:eastAsia="Batang" w:hAnsi="Arial Narrow" w:cs="Helvetica"/>
      <w:color w:val="49166D"/>
      <w:kern w:val="28"/>
      <w:sz w:val="44"/>
      <w:szCs w:val="44"/>
      <w:lang w:val="en-US" w:eastAsia="ko-KR" w:bidi="ar-SA"/>
    </w:rPr>
  </w:style>
  <w:style w:type="character" w:customStyle="1" w:styleId="Heading2Char">
    <w:name w:val="Heading 2 Char"/>
    <w:link w:val="Heading2"/>
    <w:uiPriority w:val="9"/>
    <w:rsid w:val="00B40BB0"/>
    <w:rPr>
      <w:rFonts w:ascii="Verdana" w:hAnsi="Verdana"/>
      <w:b/>
      <w:iCs/>
      <w:noProof/>
      <w:color w:val="002060"/>
      <w:kern w:val="32"/>
      <w:sz w:val="26"/>
      <w:szCs w:val="28"/>
      <w:lang w:val="x-none" w:eastAsia="x-none"/>
    </w:rPr>
  </w:style>
  <w:style w:type="character" w:customStyle="1" w:styleId="Heading3Char">
    <w:name w:val="Heading 3 Char"/>
    <w:link w:val="Heading3"/>
    <w:uiPriority w:val="9"/>
    <w:rsid w:val="008B1480"/>
    <w:rPr>
      <w:rFonts w:ascii="Verdana" w:hAnsi="Verdana" w:cs="Arial"/>
      <w:b/>
      <w:noProof/>
      <w:color w:val="C00000"/>
      <w:kern w:val="32"/>
      <w:sz w:val="28"/>
      <w:szCs w:val="26"/>
    </w:rPr>
  </w:style>
  <w:style w:type="character" w:customStyle="1" w:styleId="BalloonTextChar">
    <w:name w:val="Balloon Text Char"/>
    <w:link w:val="BalloonText"/>
    <w:uiPriority w:val="99"/>
    <w:semiHidden/>
    <w:rsid w:val="005B0714"/>
    <w:rPr>
      <w:rFonts w:ascii="Tahoma" w:hAnsi="Tahoma" w:cs="Tahoma"/>
      <w:sz w:val="16"/>
      <w:szCs w:val="16"/>
      <w:lang w:val="en-CA" w:eastAsia="en-CA"/>
    </w:rPr>
  </w:style>
  <w:style w:type="character" w:customStyle="1" w:styleId="Heading4Char">
    <w:name w:val="Heading 4 Char"/>
    <w:link w:val="Heading4"/>
    <w:uiPriority w:val="9"/>
    <w:rsid w:val="008B1480"/>
    <w:rPr>
      <w:rFonts w:ascii="Verdana" w:hAnsi="Verdana" w:cs="Arial"/>
      <w:b/>
      <w:noProof/>
      <w:color w:val="C00000"/>
      <w:kern w:val="32"/>
      <w:sz w:val="28"/>
      <w:szCs w:val="28"/>
    </w:rPr>
  </w:style>
  <w:style w:type="character" w:customStyle="1" w:styleId="Heading5Char">
    <w:name w:val="Heading 5 Char"/>
    <w:link w:val="Heading5"/>
    <w:uiPriority w:val="9"/>
    <w:rsid w:val="008B1480"/>
    <w:rPr>
      <w:rFonts w:ascii="Verdana" w:hAnsi="Verdana" w:cs="Arial"/>
      <w:b/>
      <w:iCs/>
      <w:noProof/>
      <w:color w:val="C00000"/>
      <w:kern w:val="32"/>
      <w:sz w:val="22"/>
      <w:szCs w:val="26"/>
    </w:rPr>
  </w:style>
  <w:style w:type="character" w:customStyle="1" w:styleId="Heading6Char">
    <w:name w:val="Heading 6 Char"/>
    <w:link w:val="Heading6"/>
    <w:uiPriority w:val="9"/>
    <w:rsid w:val="008B1480"/>
    <w:rPr>
      <w:rFonts w:ascii="Verdana" w:hAnsi="Verdana" w:cs="Arial"/>
      <w:b/>
      <w:noProof/>
      <w:color w:val="C00000"/>
      <w:kern w:val="32"/>
      <w:sz w:val="22"/>
      <w:szCs w:val="22"/>
    </w:rPr>
  </w:style>
  <w:style w:type="character" w:customStyle="1" w:styleId="Heading7Char">
    <w:name w:val="Heading 7 Char"/>
    <w:aliases w:val="Appendix 1 Char"/>
    <w:link w:val="Heading7"/>
    <w:uiPriority w:val="9"/>
    <w:rsid w:val="008B1480"/>
    <w:rPr>
      <w:rFonts w:ascii="Arial Narrow" w:hAnsi="Arial Narrow" w:cs="Arial"/>
      <w:b/>
      <w:bCs/>
      <w:caps/>
      <w:noProof/>
      <w:color w:val="C00000"/>
      <w:kern w:val="32"/>
      <w:sz w:val="28"/>
      <w:szCs w:val="32"/>
      <w:shd w:val="clear" w:color="EFFAE5" w:fill="auto"/>
      <w:lang w:val="en-CA" w:eastAsia="en-US" w:bidi="ar-SA"/>
    </w:rPr>
  </w:style>
  <w:style w:type="character" w:customStyle="1" w:styleId="Heading8Char">
    <w:name w:val="Heading 8 Char"/>
    <w:aliases w:val="Appendix 2 Char"/>
    <w:link w:val="Heading8"/>
    <w:uiPriority w:val="9"/>
    <w:rsid w:val="008B1480"/>
    <w:rPr>
      <w:rFonts w:ascii="Arial Narrow" w:hAnsi="Arial Narrow" w:cs="Helvetica"/>
      <w:b/>
      <w:bCs/>
      <w:iCs/>
      <w:noProof/>
      <w:color w:val="C00000"/>
      <w:kern w:val="32"/>
      <w:sz w:val="28"/>
      <w:szCs w:val="32"/>
      <w:lang w:val="en-US" w:eastAsia="en-US" w:bidi="ar-SA"/>
    </w:rPr>
  </w:style>
  <w:style w:type="character" w:customStyle="1" w:styleId="Heading9Char">
    <w:name w:val="Heading 9 Char"/>
    <w:aliases w:val="Appendix 3 Char"/>
    <w:link w:val="Heading9"/>
    <w:uiPriority w:val="9"/>
    <w:rsid w:val="008B1480"/>
    <w:rPr>
      <w:rFonts w:ascii="Verdana" w:hAnsi="Verdana" w:cs="Arial"/>
      <w:b/>
      <w:bCs/>
      <w:noProof/>
      <w:color w:val="C00000"/>
      <w:kern w:val="32"/>
      <w:sz w:val="28"/>
    </w:rPr>
  </w:style>
  <w:style w:type="character" w:customStyle="1" w:styleId="SubtitleChar">
    <w:name w:val="Subtitle Char"/>
    <w:link w:val="Subtitle"/>
    <w:uiPriority w:val="11"/>
    <w:rsid w:val="008B1480"/>
    <w:rPr>
      <w:rFonts w:ascii="Arial Narrow" w:hAnsi="Arial Narrow"/>
      <w:color w:val="49166D"/>
      <w:sz w:val="32"/>
    </w:rPr>
  </w:style>
  <w:style w:type="paragraph" w:styleId="NoSpacing">
    <w:name w:val="No Spacing"/>
    <w:basedOn w:val="Normal"/>
    <w:link w:val="NoSpacingChar"/>
    <w:uiPriority w:val="1"/>
    <w:qFormat/>
    <w:rsid w:val="008B1480"/>
    <w:rPr>
      <w:rFonts w:ascii="Cambria" w:hAnsi="Cambria"/>
      <w:sz w:val="22"/>
      <w:szCs w:val="22"/>
      <w:lang w:val="x-none" w:eastAsia="x-none" w:bidi="en-US"/>
    </w:rPr>
  </w:style>
  <w:style w:type="character" w:customStyle="1" w:styleId="NoSpacingChar">
    <w:name w:val="No Spacing Char"/>
    <w:link w:val="NoSpacing"/>
    <w:uiPriority w:val="1"/>
    <w:rsid w:val="008B1480"/>
    <w:rPr>
      <w:rFonts w:ascii="Cambria" w:eastAsia="Times New Roman" w:hAnsi="Cambria" w:cs="Times New Roman"/>
      <w:sz w:val="22"/>
      <w:szCs w:val="22"/>
      <w:lang w:bidi="en-US"/>
    </w:rPr>
  </w:style>
  <w:style w:type="paragraph" w:styleId="Quote">
    <w:name w:val="Quote"/>
    <w:basedOn w:val="Normal"/>
    <w:next w:val="Normal"/>
    <w:link w:val="QuoteChar"/>
    <w:uiPriority w:val="29"/>
    <w:qFormat/>
    <w:rsid w:val="008B1480"/>
    <w:pPr>
      <w:spacing w:after="200" w:line="252" w:lineRule="auto"/>
    </w:pPr>
    <w:rPr>
      <w:rFonts w:ascii="Cambria" w:hAnsi="Cambria"/>
      <w:i/>
      <w:iCs/>
      <w:sz w:val="22"/>
      <w:szCs w:val="22"/>
      <w:lang w:val="x-none" w:eastAsia="x-none" w:bidi="en-US"/>
    </w:rPr>
  </w:style>
  <w:style w:type="character" w:customStyle="1" w:styleId="QuoteChar">
    <w:name w:val="Quote Char"/>
    <w:link w:val="Quote"/>
    <w:uiPriority w:val="29"/>
    <w:rsid w:val="008B1480"/>
    <w:rPr>
      <w:rFonts w:ascii="Cambria" w:eastAsia="Times New Roman" w:hAnsi="Cambria" w:cs="Times New Roman"/>
      <w:i/>
      <w:iCs/>
      <w:sz w:val="22"/>
      <w:szCs w:val="22"/>
      <w:lang w:bidi="en-US"/>
    </w:rPr>
  </w:style>
  <w:style w:type="paragraph" w:styleId="IntenseQuote">
    <w:name w:val="Intense Quote"/>
    <w:basedOn w:val="Normal"/>
    <w:next w:val="Normal"/>
    <w:link w:val="IntenseQuoteChar"/>
    <w:uiPriority w:val="30"/>
    <w:qFormat/>
    <w:rsid w:val="008B1480"/>
    <w:pPr>
      <w:pBdr>
        <w:top w:val="dotted" w:sz="2" w:space="10" w:color="632423"/>
        <w:bottom w:val="dotted" w:sz="2" w:space="4" w:color="632423"/>
      </w:pBdr>
      <w:spacing w:before="160" w:after="200" w:line="300" w:lineRule="auto"/>
      <w:ind w:left="1440" w:right="1440"/>
    </w:pPr>
    <w:rPr>
      <w:rFonts w:ascii="Cambria" w:hAnsi="Cambria"/>
      <w:caps/>
      <w:color w:val="622423"/>
      <w:spacing w:val="5"/>
      <w:sz w:val="20"/>
      <w:szCs w:val="20"/>
      <w:lang w:val="x-none" w:eastAsia="x-none" w:bidi="en-US"/>
    </w:rPr>
  </w:style>
  <w:style w:type="character" w:customStyle="1" w:styleId="IntenseQuoteChar">
    <w:name w:val="Intense Quote Char"/>
    <w:link w:val="IntenseQuote"/>
    <w:uiPriority w:val="30"/>
    <w:rsid w:val="008B1480"/>
    <w:rPr>
      <w:rFonts w:ascii="Cambria" w:eastAsia="Times New Roman" w:hAnsi="Cambria" w:cs="Times New Roman"/>
      <w:caps/>
      <w:color w:val="622423"/>
      <w:spacing w:val="5"/>
      <w:lang w:bidi="en-US"/>
    </w:rPr>
  </w:style>
  <w:style w:type="character" w:styleId="SubtleEmphasis">
    <w:name w:val="Subtle Emphasis"/>
    <w:uiPriority w:val="19"/>
    <w:qFormat/>
    <w:rsid w:val="008B1480"/>
    <w:rPr>
      <w:i/>
      <w:iCs/>
    </w:rPr>
  </w:style>
  <w:style w:type="character" w:styleId="IntenseEmphasis">
    <w:name w:val="Intense Emphasis"/>
    <w:uiPriority w:val="21"/>
    <w:qFormat/>
    <w:rsid w:val="008B1480"/>
    <w:rPr>
      <w:i/>
      <w:iCs/>
      <w:caps/>
      <w:spacing w:val="10"/>
      <w:sz w:val="20"/>
      <w:szCs w:val="20"/>
    </w:rPr>
  </w:style>
  <w:style w:type="character" w:styleId="SubtleReference">
    <w:name w:val="Subtle Reference"/>
    <w:uiPriority w:val="31"/>
    <w:qFormat/>
    <w:rsid w:val="008B1480"/>
    <w:rPr>
      <w:rFonts w:ascii="Calibri" w:eastAsia="Times New Roman" w:hAnsi="Calibri" w:cs="Times New Roman"/>
      <w:i/>
      <w:iCs/>
      <w:color w:val="622423"/>
    </w:rPr>
  </w:style>
  <w:style w:type="character" w:styleId="IntenseReference">
    <w:name w:val="Intense Reference"/>
    <w:uiPriority w:val="32"/>
    <w:qFormat/>
    <w:rsid w:val="008B1480"/>
    <w:rPr>
      <w:rFonts w:ascii="Calibri" w:eastAsia="Times New Roman" w:hAnsi="Calibri" w:cs="Times New Roman"/>
      <w:b/>
      <w:bCs/>
      <w:i/>
      <w:iCs/>
      <w:color w:val="622423"/>
    </w:rPr>
  </w:style>
  <w:style w:type="character" w:styleId="BookTitle">
    <w:name w:val="Book Title"/>
    <w:uiPriority w:val="33"/>
    <w:qFormat/>
    <w:rsid w:val="008B1480"/>
    <w:rPr>
      <w:caps/>
      <w:color w:val="622423"/>
      <w:spacing w:val="5"/>
      <w:u w:color="622423"/>
    </w:rPr>
  </w:style>
  <w:style w:type="character" w:customStyle="1" w:styleId="CommentSubjectChar">
    <w:name w:val="Comment Subject Char"/>
    <w:link w:val="CommentSubject"/>
    <w:uiPriority w:val="99"/>
    <w:semiHidden/>
    <w:rsid w:val="005B0714"/>
    <w:rPr>
      <w:b/>
      <w:bCs/>
      <w:lang w:val="en-CA" w:eastAsia="en-CA"/>
    </w:rPr>
  </w:style>
  <w:style w:type="paragraph" w:customStyle="1" w:styleId="ColorfulList-Accent11">
    <w:name w:val="Colorful List - Accent 11"/>
    <w:basedOn w:val="Normal"/>
    <w:uiPriority w:val="34"/>
    <w:qFormat/>
    <w:rsid w:val="0099260F"/>
    <w:pPr>
      <w:spacing w:after="200" w:line="276" w:lineRule="auto"/>
      <w:ind w:left="720"/>
    </w:pPr>
    <w:rPr>
      <w:rFonts w:ascii="Calibri" w:eastAsia="Calibri" w:hAnsi="Calibri"/>
      <w:sz w:val="22"/>
      <w:szCs w:val="22"/>
      <w:lang w:val="en-US" w:eastAsia="en-US"/>
    </w:rPr>
  </w:style>
  <w:style w:type="paragraph" w:customStyle="1" w:styleId="Tabletext0">
    <w:name w:val="Table text"/>
    <w:basedOn w:val="Normal"/>
    <w:rsid w:val="001831C7"/>
    <w:pPr>
      <w:widowControl w:val="0"/>
      <w:ind w:right="-108"/>
      <w:jc w:val="both"/>
    </w:pPr>
    <w:rPr>
      <w:rFonts w:ascii="Arial" w:hAnsi="Arial"/>
      <w:snapToGrid w:val="0"/>
      <w:sz w:val="20"/>
      <w:szCs w:val="20"/>
      <w:lang w:val="en-US" w:eastAsia="en-US"/>
    </w:rPr>
  </w:style>
  <w:style w:type="character" w:customStyle="1" w:styleId="HeaderChar">
    <w:name w:val="Header Char"/>
    <w:link w:val="Header"/>
    <w:rsid w:val="006E7654"/>
    <w:rPr>
      <w:rFonts w:ascii="Verdana" w:hAnsi="Verdana"/>
      <w:lang w:val="en-US" w:eastAsia="en-US" w:bidi="ar-SA"/>
    </w:rPr>
  </w:style>
  <w:style w:type="paragraph" w:customStyle="1" w:styleId="aaa">
    <w:name w:val="aaa"/>
    <w:basedOn w:val="Normal"/>
    <w:uiPriority w:val="99"/>
    <w:rsid w:val="0044701F"/>
    <w:pPr>
      <w:keepNext/>
      <w:keepLines/>
      <w:spacing w:after="120"/>
    </w:pPr>
    <w:rPr>
      <w:rFonts w:ascii="Arial" w:hAnsi="Arial"/>
      <w:sz w:val="20"/>
      <w:lang w:val="en-US" w:eastAsia="en-US"/>
    </w:rPr>
  </w:style>
  <w:style w:type="paragraph" w:customStyle="1" w:styleId="xl65">
    <w:name w:val="xl65"/>
    <w:basedOn w:val="Normal"/>
    <w:rsid w:val="008017A4"/>
    <w:pPr>
      <w:pBdr>
        <w:top w:val="single" w:sz="8" w:space="0" w:color="auto"/>
        <w:left w:val="single" w:sz="8" w:space="0" w:color="auto"/>
        <w:bottom w:val="single" w:sz="8" w:space="0" w:color="auto"/>
        <w:right w:val="single" w:sz="8" w:space="0" w:color="auto"/>
      </w:pBdr>
      <w:shd w:val="clear" w:color="000000" w:fill="00FF00"/>
      <w:spacing w:before="100" w:beforeAutospacing="1" w:after="100" w:afterAutospacing="1"/>
      <w:jc w:val="center"/>
      <w:textAlignment w:val="center"/>
    </w:pPr>
    <w:rPr>
      <w:rFonts w:ascii="Arial" w:hAnsi="Arial" w:cs="Arial"/>
      <w:b/>
      <w:bCs/>
      <w:sz w:val="18"/>
      <w:szCs w:val="18"/>
      <w:lang w:val="en-US" w:eastAsia="en-US"/>
    </w:rPr>
  </w:style>
  <w:style w:type="paragraph" w:customStyle="1" w:styleId="xl66">
    <w:name w:val="xl66"/>
    <w:basedOn w:val="Normal"/>
    <w:rsid w:val="008017A4"/>
    <w:pPr>
      <w:pBdr>
        <w:top w:val="single" w:sz="8" w:space="0" w:color="auto"/>
        <w:left w:val="single" w:sz="8" w:space="0" w:color="auto"/>
        <w:bottom w:val="single" w:sz="8" w:space="0" w:color="auto"/>
      </w:pBdr>
      <w:shd w:val="clear" w:color="000000" w:fill="00FF00"/>
      <w:spacing w:before="100" w:beforeAutospacing="1" w:after="100" w:afterAutospacing="1"/>
      <w:jc w:val="center"/>
      <w:textAlignment w:val="center"/>
    </w:pPr>
    <w:rPr>
      <w:rFonts w:ascii="Arial" w:hAnsi="Arial" w:cs="Arial"/>
      <w:b/>
      <w:bCs/>
      <w:sz w:val="18"/>
      <w:szCs w:val="18"/>
      <w:lang w:val="en-US" w:eastAsia="en-US"/>
    </w:rPr>
  </w:style>
  <w:style w:type="paragraph" w:customStyle="1" w:styleId="xl67">
    <w:name w:val="xl67"/>
    <w:basedOn w:val="Normal"/>
    <w:rsid w:val="008017A4"/>
    <w:pPr>
      <w:pBdr>
        <w:top w:val="single" w:sz="12" w:space="0" w:color="auto"/>
        <w:left w:val="single" w:sz="12" w:space="0" w:color="auto"/>
        <w:bottom w:val="single" w:sz="12" w:space="0" w:color="auto"/>
        <w:right w:val="single" w:sz="12" w:space="0" w:color="auto"/>
      </w:pBdr>
      <w:shd w:val="clear" w:color="000000" w:fill="00FF00"/>
      <w:spacing w:before="100" w:beforeAutospacing="1" w:after="100" w:afterAutospacing="1"/>
      <w:jc w:val="center"/>
      <w:textAlignment w:val="center"/>
    </w:pPr>
    <w:rPr>
      <w:rFonts w:ascii="Arial" w:hAnsi="Arial" w:cs="Arial"/>
      <w:b/>
      <w:bCs/>
      <w:sz w:val="18"/>
      <w:szCs w:val="18"/>
      <w:lang w:val="en-US" w:eastAsia="en-US"/>
    </w:rPr>
  </w:style>
  <w:style w:type="paragraph" w:customStyle="1" w:styleId="xl68">
    <w:name w:val="xl68"/>
    <w:basedOn w:val="Normal"/>
    <w:rsid w:val="008017A4"/>
    <w:pPr>
      <w:spacing w:before="100" w:beforeAutospacing="1" w:after="100" w:afterAutospacing="1"/>
    </w:pPr>
    <w:rPr>
      <w:rFonts w:ascii="Arial" w:hAnsi="Arial" w:cs="Arial"/>
      <w:sz w:val="18"/>
      <w:szCs w:val="18"/>
      <w:lang w:val="en-US" w:eastAsia="en-US"/>
    </w:rPr>
  </w:style>
  <w:style w:type="paragraph" w:customStyle="1" w:styleId="xl69">
    <w:name w:val="xl69"/>
    <w:basedOn w:val="Normal"/>
    <w:rsid w:val="008017A4"/>
    <w:pPr>
      <w:pBdr>
        <w:top w:val="single" w:sz="8" w:space="0" w:color="auto"/>
        <w:left w:val="single" w:sz="8" w:space="0" w:color="auto"/>
        <w:bottom w:val="single" w:sz="8" w:space="0" w:color="auto"/>
        <w:right w:val="single" w:sz="8" w:space="0" w:color="auto"/>
      </w:pBdr>
      <w:shd w:val="clear" w:color="000000" w:fill="99CCFF"/>
      <w:spacing w:before="100" w:beforeAutospacing="1" w:after="100" w:afterAutospacing="1"/>
    </w:pPr>
    <w:rPr>
      <w:rFonts w:ascii="Calibri" w:hAnsi="Calibri" w:cs="Calibri"/>
      <w:sz w:val="18"/>
      <w:szCs w:val="18"/>
      <w:lang w:val="en-US" w:eastAsia="en-US"/>
    </w:rPr>
  </w:style>
  <w:style w:type="paragraph" w:customStyle="1" w:styleId="xl70">
    <w:name w:val="xl70"/>
    <w:basedOn w:val="Normal"/>
    <w:rsid w:val="008017A4"/>
    <w:pPr>
      <w:pBdr>
        <w:top w:val="single" w:sz="8" w:space="0" w:color="auto"/>
        <w:left w:val="single" w:sz="8" w:space="0" w:color="auto"/>
        <w:bottom w:val="single" w:sz="8" w:space="0" w:color="auto"/>
      </w:pBdr>
      <w:shd w:val="clear" w:color="000000" w:fill="99CCFF"/>
      <w:spacing w:before="100" w:beforeAutospacing="1" w:after="100" w:afterAutospacing="1"/>
    </w:pPr>
    <w:rPr>
      <w:rFonts w:ascii="Calibri" w:hAnsi="Calibri" w:cs="Calibri"/>
      <w:sz w:val="18"/>
      <w:szCs w:val="18"/>
      <w:lang w:val="en-US" w:eastAsia="en-US"/>
    </w:rPr>
  </w:style>
  <w:style w:type="paragraph" w:customStyle="1" w:styleId="xl71">
    <w:name w:val="xl71"/>
    <w:basedOn w:val="Normal"/>
    <w:rsid w:val="008017A4"/>
    <w:pPr>
      <w:pBdr>
        <w:top w:val="single" w:sz="12" w:space="0" w:color="auto"/>
        <w:left w:val="single" w:sz="12" w:space="0" w:color="auto"/>
        <w:bottom w:val="single" w:sz="12" w:space="0" w:color="auto"/>
        <w:right w:val="single" w:sz="12" w:space="0" w:color="auto"/>
      </w:pBdr>
      <w:shd w:val="clear" w:color="000000" w:fill="99CCFF"/>
      <w:spacing w:before="100" w:beforeAutospacing="1" w:after="100" w:afterAutospacing="1"/>
    </w:pPr>
    <w:rPr>
      <w:rFonts w:ascii="Arial" w:hAnsi="Arial" w:cs="Arial"/>
      <w:sz w:val="18"/>
      <w:szCs w:val="18"/>
      <w:lang w:val="en-US" w:eastAsia="en-US"/>
    </w:rPr>
  </w:style>
  <w:style w:type="paragraph" w:customStyle="1" w:styleId="xl72">
    <w:name w:val="xl72"/>
    <w:basedOn w:val="Normal"/>
    <w:rsid w:val="008017A4"/>
    <w:pPr>
      <w:pBdr>
        <w:top w:val="single" w:sz="8" w:space="0" w:color="auto"/>
        <w:left w:val="single" w:sz="8" w:space="0" w:color="auto"/>
        <w:bottom w:val="single" w:sz="8" w:space="0" w:color="auto"/>
        <w:right w:val="single" w:sz="8" w:space="0" w:color="auto"/>
      </w:pBdr>
      <w:shd w:val="clear" w:color="000000" w:fill="00FF00"/>
      <w:spacing w:before="100" w:beforeAutospacing="1" w:after="100" w:afterAutospacing="1"/>
    </w:pPr>
    <w:rPr>
      <w:rFonts w:ascii="Calibri" w:hAnsi="Calibri" w:cs="Calibri"/>
      <w:sz w:val="18"/>
      <w:szCs w:val="18"/>
      <w:lang w:val="en-US" w:eastAsia="en-US"/>
    </w:rPr>
  </w:style>
  <w:style w:type="paragraph" w:customStyle="1" w:styleId="xl73">
    <w:name w:val="xl73"/>
    <w:basedOn w:val="Normal"/>
    <w:rsid w:val="008017A4"/>
    <w:pPr>
      <w:pBdr>
        <w:top w:val="single" w:sz="8" w:space="0" w:color="auto"/>
        <w:left w:val="single" w:sz="8" w:space="0" w:color="auto"/>
        <w:bottom w:val="single" w:sz="8" w:space="0" w:color="auto"/>
        <w:right w:val="single" w:sz="8" w:space="0" w:color="auto"/>
      </w:pBdr>
      <w:shd w:val="clear" w:color="000000" w:fill="00FF00"/>
      <w:spacing w:before="100" w:beforeAutospacing="1" w:after="100" w:afterAutospacing="1"/>
      <w:jc w:val="center"/>
      <w:textAlignment w:val="center"/>
    </w:pPr>
    <w:rPr>
      <w:rFonts w:ascii="Calibri" w:hAnsi="Calibri" w:cs="Calibri"/>
      <w:sz w:val="18"/>
      <w:szCs w:val="18"/>
      <w:lang w:val="en-US" w:eastAsia="en-US"/>
    </w:rPr>
  </w:style>
  <w:style w:type="paragraph" w:customStyle="1" w:styleId="xl74">
    <w:name w:val="xl74"/>
    <w:basedOn w:val="Normal"/>
    <w:rsid w:val="008017A4"/>
    <w:pPr>
      <w:pBdr>
        <w:top w:val="single" w:sz="8" w:space="0" w:color="auto"/>
        <w:left w:val="single" w:sz="8" w:space="0" w:color="auto"/>
        <w:bottom w:val="single" w:sz="8" w:space="0" w:color="auto"/>
        <w:right w:val="single" w:sz="8" w:space="0" w:color="auto"/>
      </w:pBdr>
      <w:shd w:val="clear" w:color="000000" w:fill="00FF00"/>
      <w:spacing w:before="100" w:beforeAutospacing="1" w:after="100" w:afterAutospacing="1"/>
    </w:pPr>
    <w:rPr>
      <w:rFonts w:ascii="Calibri" w:hAnsi="Calibri" w:cs="Calibri"/>
      <w:sz w:val="18"/>
      <w:szCs w:val="18"/>
      <w:lang w:val="en-US" w:eastAsia="en-US"/>
    </w:rPr>
  </w:style>
  <w:style w:type="paragraph" w:customStyle="1" w:styleId="xl75">
    <w:name w:val="xl75"/>
    <w:basedOn w:val="Normal"/>
    <w:rsid w:val="008017A4"/>
    <w:pPr>
      <w:pBdr>
        <w:top w:val="single" w:sz="8" w:space="0" w:color="auto"/>
        <w:left w:val="single" w:sz="8" w:space="0" w:color="auto"/>
        <w:bottom w:val="single" w:sz="8" w:space="0" w:color="auto"/>
      </w:pBdr>
      <w:shd w:val="clear" w:color="000000" w:fill="00FF00"/>
      <w:spacing w:before="100" w:beforeAutospacing="1" w:after="100" w:afterAutospacing="1"/>
    </w:pPr>
    <w:rPr>
      <w:rFonts w:ascii="Calibri" w:hAnsi="Calibri" w:cs="Calibri"/>
      <w:sz w:val="18"/>
      <w:szCs w:val="18"/>
      <w:lang w:val="en-US" w:eastAsia="en-US"/>
    </w:rPr>
  </w:style>
  <w:style w:type="paragraph" w:customStyle="1" w:styleId="xl76">
    <w:name w:val="xl76"/>
    <w:basedOn w:val="Normal"/>
    <w:rsid w:val="008017A4"/>
    <w:pPr>
      <w:pBdr>
        <w:top w:val="single" w:sz="12" w:space="0" w:color="auto"/>
        <w:left w:val="single" w:sz="12" w:space="0" w:color="auto"/>
        <w:bottom w:val="single" w:sz="12" w:space="0" w:color="auto"/>
        <w:right w:val="single" w:sz="12" w:space="0" w:color="auto"/>
      </w:pBdr>
      <w:shd w:val="clear" w:color="000000" w:fill="00FF00"/>
      <w:spacing w:before="100" w:beforeAutospacing="1" w:after="100" w:afterAutospacing="1"/>
    </w:pPr>
    <w:rPr>
      <w:rFonts w:ascii="Arial" w:hAnsi="Arial" w:cs="Arial"/>
      <w:sz w:val="18"/>
      <w:szCs w:val="18"/>
      <w:lang w:val="en-US" w:eastAsia="en-US"/>
    </w:rPr>
  </w:style>
  <w:style w:type="paragraph" w:customStyle="1" w:styleId="xl77">
    <w:name w:val="xl77"/>
    <w:basedOn w:val="Normal"/>
    <w:rsid w:val="008017A4"/>
    <w:pPr>
      <w:pBdr>
        <w:top w:val="single" w:sz="8" w:space="0" w:color="auto"/>
        <w:left w:val="single" w:sz="8" w:space="0" w:color="auto"/>
        <w:bottom w:val="single" w:sz="8" w:space="0" w:color="auto"/>
        <w:right w:val="single" w:sz="8" w:space="0" w:color="auto"/>
      </w:pBdr>
      <w:shd w:val="clear" w:color="000000" w:fill="99CCFF"/>
      <w:spacing w:before="100" w:beforeAutospacing="1" w:after="100" w:afterAutospacing="1"/>
    </w:pPr>
    <w:rPr>
      <w:rFonts w:ascii="Calibri" w:hAnsi="Calibri" w:cs="Calibri"/>
      <w:sz w:val="18"/>
      <w:szCs w:val="18"/>
      <w:lang w:val="en-US" w:eastAsia="en-US"/>
    </w:rPr>
  </w:style>
  <w:style w:type="paragraph" w:customStyle="1" w:styleId="xl78">
    <w:name w:val="xl78"/>
    <w:basedOn w:val="Normal"/>
    <w:rsid w:val="008017A4"/>
    <w:pPr>
      <w:pBdr>
        <w:top w:val="single" w:sz="8" w:space="0" w:color="auto"/>
        <w:left w:val="single" w:sz="8" w:space="0" w:color="auto"/>
        <w:bottom w:val="single" w:sz="8" w:space="0" w:color="auto"/>
        <w:right w:val="single" w:sz="8" w:space="0" w:color="auto"/>
      </w:pBdr>
      <w:shd w:val="clear" w:color="000000" w:fill="FFFF99"/>
      <w:spacing w:before="100" w:beforeAutospacing="1" w:after="100" w:afterAutospacing="1"/>
    </w:pPr>
    <w:rPr>
      <w:rFonts w:ascii="Calibri" w:hAnsi="Calibri" w:cs="Calibri"/>
      <w:sz w:val="18"/>
      <w:szCs w:val="18"/>
      <w:lang w:val="en-US" w:eastAsia="en-US"/>
    </w:rPr>
  </w:style>
  <w:style w:type="paragraph" w:customStyle="1" w:styleId="xl79">
    <w:name w:val="xl79"/>
    <w:basedOn w:val="Normal"/>
    <w:rsid w:val="008017A4"/>
    <w:pPr>
      <w:pBdr>
        <w:top w:val="single" w:sz="8" w:space="0" w:color="auto"/>
        <w:left w:val="single" w:sz="8" w:space="0" w:color="auto"/>
        <w:bottom w:val="single" w:sz="8" w:space="0" w:color="auto"/>
        <w:right w:val="single" w:sz="8" w:space="0" w:color="auto"/>
      </w:pBdr>
      <w:shd w:val="clear" w:color="000000" w:fill="FFFF99"/>
      <w:spacing w:before="100" w:beforeAutospacing="1" w:after="100" w:afterAutospacing="1"/>
    </w:pPr>
    <w:rPr>
      <w:rFonts w:ascii="Calibri" w:hAnsi="Calibri" w:cs="Calibri"/>
      <w:sz w:val="18"/>
      <w:szCs w:val="18"/>
      <w:lang w:val="en-US" w:eastAsia="en-US"/>
    </w:rPr>
  </w:style>
  <w:style w:type="paragraph" w:customStyle="1" w:styleId="xl80">
    <w:name w:val="xl80"/>
    <w:basedOn w:val="Normal"/>
    <w:rsid w:val="008017A4"/>
    <w:pPr>
      <w:pBdr>
        <w:top w:val="single" w:sz="8" w:space="0" w:color="auto"/>
        <w:left w:val="single" w:sz="8" w:space="0" w:color="auto"/>
        <w:bottom w:val="single" w:sz="8" w:space="0" w:color="auto"/>
      </w:pBdr>
      <w:shd w:val="clear" w:color="000000" w:fill="FFFF99"/>
      <w:spacing w:before="100" w:beforeAutospacing="1" w:after="100" w:afterAutospacing="1"/>
    </w:pPr>
    <w:rPr>
      <w:rFonts w:ascii="Calibri" w:hAnsi="Calibri" w:cs="Calibri"/>
      <w:sz w:val="18"/>
      <w:szCs w:val="18"/>
      <w:lang w:val="en-US" w:eastAsia="en-US"/>
    </w:rPr>
  </w:style>
  <w:style w:type="paragraph" w:customStyle="1" w:styleId="xl81">
    <w:name w:val="xl81"/>
    <w:basedOn w:val="Normal"/>
    <w:rsid w:val="008017A4"/>
    <w:pPr>
      <w:pBdr>
        <w:top w:val="single" w:sz="12" w:space="0" w:color="auto"/>
        <w:left w:val="single" w:sz="12" w:space="0" w:color="auto"/>
        <w:bottom w:val="single" w:sz="12" w:space="0" w:color="auto"/>
        <w:right w:val="single" w:sz="12" w:space="0" w:color="auto"/>
      </w:pBdr>
      <w:shd w:val="clear" w:color="000000" w:fill="FFFF99"/>
      <w:spacing w:before="100" w:beforeAutospacing="1" w:after="100" w:afterAutospacing="1"/>
    </w:pPr>
    <w:rPr>
      <w:rFonts w:ascii="Arial" w:hAnsi="Arial" w:cs="Arial"/>
      <w:sz w:val="18"/>
      <w:szCs w:val="18"/>
      <w:lang w:val="en-US" w:eastAsia="en-US"/>
    </w:rPr>
  </w:style>
  <w:style w:type="paragraph" w:customStyle="1" w:styleId="xl82">
    <w:name w:val="xl82"/>
    <w:basedOn w:val="Normal"/>
    <w:rsid w:val="008017A4"/>
    <w:pPr>
      <w:pBdr>
        <w:top w:val="single" w:sz="8" w:space="0" w:color="auto"/>
        <w:left w:val="single" w:sz="8" w:space="0" w:color="auto"/>
        <w:bottom w:val="single" w:sz="8" w:space="0" w:color="auto"/>
        <w:right w:val="single" w:sz="8" w:space="0" w:color="auto"/>
      </w:pBdr>
      <w:shd w:val="clear" w:color="000000" w:fill="99CCFF"/>
      <w:spacing w:before="100" w:beforeAutospacing="1" w:after="100" w:afterAutospacing="1"/>
    </w:pPr>
    <w:rPr>
      <w:rFonts w:ascii="Calibri" w:hAnsi="Calibri" w:cs="Calibri"/>
      <w:color w:val="FF0000"/>
      <w:sz w:val="18"/>
      <w:szCs w:val="18"/>
      <w:lang w:val="en-US" w:eastAsia="en-US"/>
    </w:rPr>
  </w:style>
  <w:style w:type="paragraph" w:customStyle="1" w:styleId="xl83">
    <w:name w:val="xl83"/>
    <w:basedOn w:val="Normal"/>
    <w:rsid w:val="008017A4"/>
    <w:pPr>
      <w:shd w:val="clear" w:color="000000" w:fill="99CCFF"/>
      <w:spacing w:before="100" w:beforeAutospacing="1" w:after="100" w:afterAutospacing="1"/>
    </w:pPr>
    <w:rPr>
      <w:rFonts w:ascii="Calibri" w:hAnsi="Calibri" w:cs="Calibri"/>
      <w:sz w:val="18"/>
      <w:szCs w:val="18"/>
      <w:lang w:val="en-US" w:eastAsia="en-US"/>
    </w:rPr>
  </w:style>
  <w:style w:type="paragraph" w:customStyle="1" w:styleId="xl84">
    <w:name w:val="xl84"/>
    <w:basedOn w:val="Normal"/>
    <w:rsid w:val="008017A4"/>
    <w:pPr>
      <w:pBdr>
        <w:top w:val="single" w:sz="12" w:space="0" w:color="auto"/>
        <w:left w:val="single" w:sz="12" w:space="0" w:color="auto"/>
        <w:bottom w:val="single" w:sz="12" w:space="0" w:color="auto"/>
        <w:right w:val="single" w:sz="12" w:space="0" w:color="auto"/>
      </w:pBdr>
      <w:shd w:val="clear" w:color="000000" w:fill="FFFF99"/>
      <w:spacing w:before="100" w:beforeAutospacing="1" w:after="100" w:afterAutospacing="1"/>
    </w:pPr>
    <w:rPr>
      <w:rFonts w:ascii="Calibri" w:hAnsi="Calibri" w:cs="Calibri"/>
      <w:sz w:val="18"/>
      <w:szCs w:val="18"/>
      <w:lang w:val="en-US" w:eastAsia="en-US"/>
    </w:rPr>
  </w:style>
  <w:style w:type="paragraph" w:customStyle="1" w:styleId="xl85">
    <w:name w:val="xl85"/>
    <w:basedOn w:val="Normal"/>
    <w:rsid w:val="008017A4"/>
    <w:pPr>
      <w:pBdr>
        <w:top w:val="single" w:sz="12" w:space="0" w:color="auto"/>
        <w:left w:val="single" w:sz="12" w:space="0" w:color="auto"/>
        <w:bottom w:val="single" w:sz="12" w:space="0" w:color="auto"/>
        <w:right w:val="single" w:sz="12" w:space="0" w:color="auto"/>
      </w:pBdr>
      <w:shd w:val="clear" w:color="000000" w:fill="99CCFF"/>
      <w:spacing w:before="100" w:beforeAutospacing="1" w:after="100" w:afterAutospacing="1"/>
    </w:pPr>
    <w:rPr>
      <w:rFonts w:ascii="Calibri" w:hAnsi="Calibri" w:cs="Calibri"/>
      <w:sz w:val="18"/>
      <w:szCs w:val="18"/>
      <w:lang w:val="en-US" w:eastAsia="en-US"/>
    </w:rPr>
  </w:style>
  <w:style w:type="paragraph" w:customStyle="1" w:styleId="xl86">
    <w:name w:val="xl86"/>
    <w:basedOn w:val="Normal"/>
    <w:rsid w:val="008017A4"/>
    <w:pPr>
      <w:pBdr>
        <w:top w:val="single" w:sz="12" w:space="0" w:color="auto"/>
        <w:left w:val="single" w:sz="12" w:space="0" w:color="auto"/>
        <w:bottom w:val="single" w:sz="12" w:space="0" w:color="auto"/>
        <w:right w:val="single" w:sz="12" w:space="0" w:color="auto"/>
      </w:pBdr>
      <w:spacing w:before="100" w:beforeAutospacing="1" w:after="100" w:afterAutospacing="1"/>
    </w:pPr>
    <w:rPr>
      <w:rFonts w:ascii="Arial" w:hAnsi="Arial" w:cs="Arial"/>
      <w:sz w:val="18"/>
      <w:szCs w:val="18"/>
      <w:lang w:val="en-US" w:eastAsia="en-US"/>
    </w:rPr>
  </w:style>
  <w:style w:type="paragraph" w:customStyle="1" w:styleId="xl87">
    <w:name w:val="xl87"/>
    <w:basedOn w:val="Normal"/>
    <w:rsid w:val="008017A4"/>
    <w:pPr>
      <w:pBdr>
        <w:top w:val="single" w:sz="12" w:space="0" w:color="auto"/>
        <w:left w:val="single" w:sz="12" w:space="0" w:color="auto"/>
        <w:bottom w:val="single" w:sz="12" w:space="0" w:color="auto"/>
        <w:right w:val="single" w:sz="12" w:space="0" w:color="auto"/>
      </w:pBdr>
      <w:spacing w:before="100" w:beforeAutospacing="1" w:after="100" w:afterAutospacing="1"/>
    </w:pPr>
    <w:rPr>
      <w:rFonts w:ascii="Arial" w:hAnsi="Arial" w:cs="Arial"/>
      <w:sz w:val="18"/>
      <w:szCs w:val="18"/>
      <w:lang w:val="en-US" w:eastAsia="en-US"/>
    </w:rPr>
  </w:style>
  <w:style w:type="paragraph" w:customStyle="1" w:styleId="xl88">
    <w:name w:val="xl88"/>
    <w:basedOn w:val="Normal"/>
    <w:rsid w:val="008017A4"/>
    <w:pPr>
      <w:pBdr>
        <w:top w:val="single" w:sz="12" w:space="0" w:color="auto"/>
        <w:left w:val="single" w:sz="12" w:space="0" w:color="auto"/>
        <w:bottom w:val="single" w:sz="12" w:space="0" w:color="auto"/>
        <w:right w:val="single" w:sz="12" w:space="0" w:color="auto"/>
      </w:pBdr>
      <w:spacing w:before="100" w:beforeAutospacing="1" w:after="100" w:afterAutospacing="1"/>
    </w:pPr>
    <w:rPr>
      <w:rFonts w:ascii="Arial" w:hAnsi="Arial" w:cs="Arial"/>
      <w:sz w:val="18"/>
      <w:szCs w:val="18"/>
      <w:lang w:val="en-US" w:eastAsia="en-US"/>
    </w:rPr>
  </w:style>
  <w:style w:type="paragraph" w:customStyle="1" w:styleId="xl89">
    <w:name w:val="xl89"/>
    <w:basedOn w:val="Normal"/>
    <w:rsid w:val="008017A4"/>
    <w:pPr>
      <w:pBdr>
        <w:top w:val="single" w:sz="12" w:space="0" w:color="auto"/>
        <w:left w:val="single" w:sz="12" w:space="0" w:color="auto"/>
        <w:bottom w:val="single" w:sz="12" w:space="0" w:color="auto"/>
        <w:right w:val="single" w:sz="12" w:space="0" w:color="auto"/>
      </w:pBdr>
      <w:spacing w:before="100" w:beforeAutospacing="1" w:after="100" w:afterAutospacing="1"/>
    </w:pPr>
    <w:rPr>
      <w:rFonts w:ascii="Arial" w:hAnsi="Arial" w:cs="Arial"/>
      <w:sz w:val="18"/>
      <w:szCs w:val="18"/>
      <w:lang w:val="en-US" w:eastAsia="en-US"/>
    </w:rPr>
  </w:style>
  <w:style w:type="paragraph" w:customStyle="1" w:styleId="Test">
    <w:name w:val="Test"/>
    <w:basedOn w:val="Normal"/>
    <w:rsid w:val="003C31E5"/>
    <w:rPr>
      <w:szCs w:val="20"/>
      <w:lang w:val="en-US" w:eastAsia="en-US"/>
    </w:rPr>
  </w:style>
  <w:style w:type="paragraph" w:customStyle="1" w:styleId="norm">
    <w:name w:val="norm"/>
    <w:basedOn w:val="Footer"/>
    <w:rsid w:val="003C31E5"/>
    <w:pPr>
      <w:pBdr>
        <w:top w:val="none" w:sz="0" w:space="0" w:color="auto"/>
      </w:pBdr>
      <w:tabs>
        <w:tab w:val="clear" w:pos="0"/>
        <w:tab w:val="clear" w:pos="4840"/>
        <w:tab w:val="clear" w:pos="9350"/>
      </w:tabs>
      <w:spacing w:before="0" w:after="0"/>
      <w:ind w:left="0"/>
      <w:jc w:val="center"/>
    </w:pPr>
    <w:rPr>
      <w:rFonts w:ascii="Times New Roman" w:hAnsi="Times New Roman"/>
      <w:b/>
      <w:noProof w:val="0"/>
      <w:sz w:val="24"/>
    </w:rPr>
  </w:style>
  <w:style w:type="paragraph" w:customStyle="1" w:styleId="Bullet">
    <w:name w:val="Bullet"/>
    <w:basedOn w:val="Normal"/>
    <w:rsid w:val="003C31E5"/>
    <w:pPr>
      <w:numPr>
        <w:numId w:val="14"/>
      </w:numPr>
    </w:pPr>
    <w:rPr>
      <w:lang w:val="en-US" w:eastAsia="en-US"/>
    </w:rPr>
  </w:style>
  <w:style w:type="character" w:customStyle="1" w:styleId="caps">
    <w:name w:val="caps"/>
    <w:basedOn w:val="DefaultParagraphFont"/>
    <w:rsid w:val="001A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79954">
      <w:bodyDiv w:val="1"/>
      <w:marLeft w:val="0"/>
      <w:marRight w:val="0"/>
      <w:marTop w:val="0"/>
      <w:marBottom w:val="0"/>
      <w:divBdr>
        <w:top w:val="none" w:sz="0" w:space="0" w:color="auto"/>
        <w:left w:val="none" w:sz="0" w:space="0" w:color="auto"/>
        <w:bottom w:val="none" w:sz="0" w:space="0" w:color="auto"/>
        <w:right w:val="none" w:sz="0" w:space="0" w:color="auto"/>
      </w:divBdr>
    </w:div>
    <w:div w:id="104467020">
      <w:bodyDiv w:val="1"/>
      <w:marLeft w:val="0"/>
      <w:marRight w:val="0"/>
      <w:marTop w:val="0"/>
      <w:marBottom w:val="0"/>
      <w:divBdr>
        <w:top w:val="none" w:sz="0" w:space="0" w:color="auto"/>
        <w:left w:val="none" w:sz="0" w:space="0" w:color="auto"/>
        <w:bottom w:val="none" w:sz="0" w:space="0" w:color="auto"/>
        <w:right w:val="none" w:sz="0" w:space="0" w:color="auto"/>
      </w:divBdr>
    </w:div>
    <w:div w:id="115878556">
      <w:bodyDiv w:val="1"/>
      <w:marLeft w:val="0"/>
      <w:marRight w:val="0"/>
      <w:marTop w:val="0"/>
      <w:marBottom w:val="0"/>
      <w:divBdr>
        <w:top w:val="none" w:sz="0" w:space="0" w:color="auto"/>
        <w:left w:val="none" w:sz="0" w:space="0" w:color="auto"/>
        <w:bottom w:val="none" w:sz="0" w:space="0" w:color="auto"/>
        <w:right w:val="none" w:sz="0" w:space="0" w:color="auto"/>
      </w:divBdr>
      <w:divsChild>
        <w:div w:id="2040355593">
          <w:marLeft w:val="0"/>
          <w:marRight w:val="0"/>
          <w:marTop w:val="0"/>
          <w:marBottom w:val="0"/>
          <w:divBdr>
            <w:top w:val="none" w:sz="0" w:space="0" w:color="auto"/>
            <w:left w:val="none" w:sz="0" w:space="0" w:color="auto"/>
            <w:bottom w:val="none" w:sz="0" w:space="0" w:color="auto"/>
            <w:right w:val="none" w:sz="0" w:space="0" w:color="auto"/>
          </w:divBdr>
          <w:divsChild>
            <w:div w:id="572551145">
              <w:marLeft w:val="0"/>
              <w:marRight w:val="0"/>
              <w:marTop w:val="0"/>
              <w:marBottom w:val="0"/>
              <w:divBdr>
                <w:top w:val="none" w:sz="0" w:space="0" w:color="auto"/>
                <w:left w:val="none" w:sz="0" w:space="0" w:color="auto"/>
                <w:bottom w:val="none" w:sz="0" w:space="0" w:color="auto"/>
                <w:right w:val="none" w:sz="0" w:space="0" w:color="auto"/>
              </w:divBdr>
              <w:divsChild>
                <w:div w:id="1269509484">
                  <w:marLeft w:val="0"/>
                  <w:marRight w:val="0"/>
                  <w:marTop w:val="0"/>
                  <w:marBottom w:val="0"/>
                  <w:divBdr>
                    <w:top w:val="none" w:sz="0" w:space="0" w:color="auto"/>
                    <w:left w:val="none" w:sz="0" w:space="0" w:color="auto"/>
                    <w:bottom w:val="none" w:sz="0" w:space="0" w:color="auto"/>
                    <w:right w:val="none" w:sz="0" w:space="0" w:color="auto"/>
                  </w:divBdr>
                  <w:divsChild>
                    <w:div w:id="1930118845">
                      <w:marLeft w:val="0"/>
                      <w:marRight w:val="0"/>
                      <w:marTop w:val="0"/>
                      <w:marBottom w:val="0"/>
                      <w:divBdr>
                        <w:top w:val="none" w:sz="0" w:space="0" w:color="auto"/>
                        <w:left w:val="none" w:sz="0" w:space="0" w:color="auto"/>
                        <w:bottom w:val="none" w:sz="0" w:space="0" w:color="auto"/>
                        <w:right w:val="none" w:sz="0" w:space="0" w:color="auto"/>
                      </w:divBdr>
                      <w:divsChild>
                        <w:div w:id="78253253">
                          <w:marLeft w:val="0"/>
                          <w:marRight w:val="0"/>
                          <w:marTop w:val="0"/>
                          <w:marBottom w:val="0"/>
                          <w:divBdr>
                            <w:top w:val="none" w:sz="0" w:space="0" w:color="auto"/>
                            <w:left w:val="none" w:sz="0" w:space="0" w:color="auto"/>
                            <w:bottom w:val="none" w:sz="0" w:space="0" w:color="auto"/>
                            <w:right w:val="none" w:sz="0" w:space="0" w:color="auto"/>
                          </w:divBdr>
                          <w:divsChild>
                            <w:div w:id="1349911582">
                              <w:marLeft w:val="0"/>
                              <w:marRight w:val="0"/>
                              <w:marTop w:val="0"/>
                              <w:marBottom w:val="0"/>
                              <w:divBdr>
                                <w:top w:val="none" w:sz="0" w:space="0" w:color="auto"/>
                                <w:left w:val="none" w:sz="0" w:space="0" w:color="auto"/>
                                <w:bottom w:val="none" w:sz="0" w:space="0" w:color="auto"/>
                                <w:right w:val="none" w:sz="0" w:space="0" w:color="auto"/>
                              </w:divBdr>
                              <w:divsChild>
                                <w:div w:id="633103979">
                                  <w:marLeft w:val="0"/>
                                  <w:marRight w:val="0"/>
                                  <w:marTop w:val="0"/>
                                  <w:marBottom w:val="0"/>
                                  <w:divBdr>
                                    <w:top w:val="none" w:sz="0" w:space="0" w:color="auto"/>
                                    <w:left w:val="none" w:sz="0" w:space="0" w:color="auto"/>
                                    <w:bottom w:val="none" w:sz="0" w:space="0" w:color="auto"/>
                                    <w:right w:val="none" w:sz="0" w:space="0" w:color="auto"/>
                                  </w:divBdr>
                                  <w:divsChild>
                                    <w:div w:id="934826064">
                                      <w:marLeft w:val="0"/>
                                      <w:marRight w:val="0"/>
                                      <w:marTop w:val="0"/>
                                      <w:marBottom w:val="0"/>
                                      <w:divBdr>
                                        <w:top w:val="none" w:sz="0" w:space="0" w:color="auto"/>
                                        <w:left w:val="none" w:sz="0" w:space="0" w:color="auto"/>
                                        <w:bottom w:val="none" w:sz="0" w:space="0" w:color="auto"/>
                                        <w:right w:val="none" w:sz="0" w:space="0" w:color="auto"/>
                                      </w:divBdr>
                                      <w:divsChild>
                                        <w:div w:id="1678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28378">
      <w:bodyDiv w:val="1"/>
      <w:marLeft w:val="0"/>
      <w:marRight w:val="0"/>
      <w:marTop w:val="0"/>
      <w:marBottom w:val="0"/>
      <w:divBdr>
        <w:top w:val="none" w:sz="0" w:space="0" w:color="auto"/>
        <w:left w:val="none" w:sz="0" w:space="0" w:color="auto"/>
        <w:bottom w:val="none" w:sz="0" w:space="0" w:color="auto"/>
        <w:right w:val="none" w:sz="0" w:space="0" w:color="auto"/>
      </w:divBdr>
    </w:div>
    <w:div w:id="154148070">
      <w:bodyDiv w:val="1"/>
      <w:marLeft w:val="0"/>
      <w:marRight w:val="0"/>
      <w:marTop w:val="0"/>
      <w:marBottom w:val="0"/>
      <w:divBdr>
        <w:top w:val="none" w:sz="0" w:space="0" w:color="auto"/>
        <w:left w:val="none" w:sz="0" w:space="0" w:color="auto"/>
        <w:bottom w:val="none" w:sz="0" w:space="0" w:color="auto"/>
        <w:right w:val="none" w:sz="0" w:space="0" w:color="auto"/>
      </w:divBdr>
    </w:div>
    <w:div w:id="237251074">
      <w:bodyDiv w:val="1"/>
      <w:marLeft w:val="0"/>
      <w:marRight w:val="0"/>
      <w:marTop w:val="0"/>
      <w:marBottom w:val="0"/>
      <w:divBdr>
        <w:top w:val="none" w:sz="0" w:space="0" w:color="auto"/>
        <w:left w:val="none" w:sz="0" w:space="0" w:color="auto"/>
        <w:bottom w:val="none" w:sz="0" w:space="0" w:color="auto"/>
        <w:right w:val="none" w:sz="0" w:space="0" w:color="auto"/>
      </w:divBdr>
    </w:div>
    <w:div w:id="284967537">
      <w:bodyDiv w:val="1"/>
      <w:marLeft w:val="0"/>
      <w:marRight w:val="0"/>
      <w:marTop w:val="0"/>
      <w:marBottom w:val="0"/>
      <w:divBdr>
        <w:top w:val="none" w:sz="0" w:space="0" w:color="auto"/>
        <w:left w:val="none" w:sz="0" w:space="0" w:color="auto"/>
        <w:bottom w:val="none" w:sz="0" w:space="0" w:color="auto"/>
        <w:right w:val="none" w:sz="0" w:space="0" w:color="auto"/>
      </w:divBdr>
      <w:divsChild>
        <w:div w:id="1868562956">
          <w:marLeft w:val="0"/>
          <w:marRight w:val="0"/>
          <w:marTop w:val="0"/>
          <w:marBottom w:val="0"/>
          <w:divBdr>
            <w:top w:val="none" w:sz="0" w:space="0" w:color="auto"/>
            <w:left w:val="none" w:sz="0" w:space="0" w:color="auto"/>
            <w:bottom w:val="none" w:sz="0" w:space="0" w:color="auto"/>
            <w:right w:val="none" w:sz="0" w:space="0" w:color="auto"/>
          </w:divBdr>
          <w:divsChild>
            <w:div w:id="1310326820">
              <w:marLeft w:val="0"/>
              <w:marRight w:val="0"/>
              <w:marTop w:val="0"/>
              <w:marBottom w:val="0"/>
              <w:divBdr>
                <w:top w:val="none" w:sz="0" w:space="0" w:color="auto"/>
                <w:left w:val="none" w:sz="0" w:space="0" w:color="auto"/>
                <w:bottom w:val="none" w:sz="0" w:space="0" w:color="auto"/>
                <w:right w:val="none" w:sz="0" w:space="0" w:color="auto"/>
              </w:divBdr>
              <w:divsChild>
                <w:div w:id="1502041316">
                  <w:marLeft w:val="0"/>
                  <w:marRight w:val="0"/>
                  <w:marTop w:val="0"/>
                  <w:marBottom w:val="0"/>
                  <w:divBdr>
                    <w:top w:val="none" w:sz="0" w:space="0" w:color="auto"/>
                    <w:left w:val="none" w:sz="0" w:space="0" w:color="auto"/>
                    <w:bottom w:val="none" w:sz="0" w:space="0" w:color="auto"/>
                    <w:right w:val="none" w:sz="0" w:space="0" w:color="auto"/>
                  </w:divBdr>
                  <w:divsChild>
                    <w:div w:id="21631586">
                      <w:marLeft w:val="0"/>
                      <w:marRight w:val="0"/>
                      <w:marTop w:val="0"/>
                      <w:marBottom w:val="0"/>
                      <w:divBdr>
                        <w:top w:val="none" w:sz="0" w:space="0" w:color="auto"/>
                        <w:left w:val="none" w:sz="0" w:space="0" w:color="auto"/>
                        <w:bottom w:val="none" w:sz="0" w:space="0" w:color="auto"/>
                        <w:right w:val="none" w:sz="0" w:space="0" w:color="auto"/>
                      </w:divBdr>
                      <w:divsChild>
                        <w:div w:id="12217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92707">
      <w:bodyDiv w:val="1"/>
      <w:marLeft w:val="0"/>
      <w:marRight w:val="0"/>
      <w:marTop w:val="0"/>
      <w:marBottom w:val="0"/>
      <w:divBdr>
        <w:top w:val="none" w:sz="0" w:space="0" w:color="auto"/>
        <w:left w:val="none" w:sz="0" w:space="0" w:color="auto"/>
        <w:bottom w:val="none" w:sz="0" w:space="0" w:color="auto"/>
        <w:right w:val="none" w:sz="0" w:space="0" w:color="auto"/>
      </w:divBdr>
    </w:div>
    <w:div w:id="445344876">
      <w:bodyDiv w:val="1"/>
      <w:marLeft w:val="0"/>
      <w:marRight w:val="0"/>
      <w:marTop w:val="0"/>
      <w:marBottom w:val="0"/>
      <w:divBdr>
        <w:top w:val="none" w:sz="0" w:space="0" w:color="auto"/>
        <w:left w:val="none" w:sz="0" w:space="0" w:color="auto"/>
        <w:bottom w:val="none" w:sz="0" w:space="0" w:color="auto"/>
        <w:right w:val="none" w:sz="0" w:space="0" w:color="auto"/>
      </w:divBdr>
    </w:div>
    <w:div w:id="465197478">
      <w:bodyDiv w:val="1"/>
      <w:marLeft w:val="0"/>
      <w:marRight w:val="0"/>
      <w:marTop w:val="0"/>
      <w:marBottom w:val="0"/>
      <w:divBdr>
        <w:top w:val="none" w:sz="0" w:space="0" w:color="auto"/>
        <w:left w:val="none" w:sz="0" w:space="0" w:color="auto"/>
        <w:bottom w:val="none" w:sz="0" w:space="0" w:color="auto"/>
        <w:right w:val="none" w:sz="0" w:space="0" w:color="auto"/>
      </w:divBdr>
    </w:div>
    <w:div w:id="467941333">
      <w:bodyDiv w:val="1"/>
      <w:marLeft w:val="0"/>
      <w:marRight w:val="0"/>
      <w:marTop w:val="0"/>
      <w:marBottom w:val="0"/>
      <w:divBdr>
        <w:top w:val="none" w:sz="0" w:space="0" w:color="auto"/>
        <w:left w:val="none" w:sz="0" w:space="0" w:color="auto"/>
        <w:bottom w:val="none" w:sz="0" w:space="0" w:color="auto"/>
        <w:right w:val="none" w:sz="0" w:space="0" w:color="auto"/>
      </w:divBdr>
    </w:div>
    <w:div w:id="475102724">
      <w:bodyDiv w:val="1"/>
      <w:marLeft w:val="0"/>
      <w:marRight w:val="0"/>
      <w:marTop w:val="0"/>
      <w:marBottom w:val="0"/>
      <w:divBdr>
        <w:top w:val="none" w:sz="0" w:space="0" w:color="auto"/>
        <w:left w:val="none" w:sz="0" w:space="0" w:color="auto"/>
        <w:bottom w:val="none" w:sz="0" w:space="0" w:color="auto"/>
        <w:right w:val="none" w:sz="0" w:space="0" w:color="auto"/>
      </w:divBdr>
    </w:div>
    <w:div w:id="515536665">
      <w:bodyDiv w:val="1"/>
      <w:marLeft w:val="0"/>
      <w:marRight w:val="0"/>
      <w:marTop w:val="0"/>
      <w:marBottom w:val="0"/>
      <w:divBdr>
        <w:top w:val="none" w:sz="0" w:space="0" w:color="auto"/>
        <w:left w:val="none" w:sz="0" w:space="0" w:color="auto"/>
        <w:bottom w:val="none" w:sz="0" w:space="0" w:color="auto"/>
        <w:right w:val="none" w:sz="0" w:space="0" w:color="auto"/>
      </w:divBdr>
    </w:div>
    <w:div w:id="537855719">
      <w:bodyDiv w:val="1"/>
      <w:marLeft w:val="0"/>
      <w:marRight w:val="0"/>
      <w:marTop w:val="0"/>
      <w:marBottom w:val="0"/>
      <w:divBdr>
        <w:top w:val="none" w:sz="0" w:space="0" w:color="auto"/>
        <w:left w:val="none" w:sz="0" w:space="0" w:color="auto"/>
        <w:bottom w:val="none" w:sz="0" w:space="0" w:color="auto"/>
        <w:right w:val="none" w:sz="0" w:space="0" w:color="auto"/>
      </w:divBdr>
    </w:div>
    <w:div w:id="563493525">
      <w:bodyDiv w:val="1"/>
      <w:marLeft w:val="0"/>
      <w:marRight w:val="0"/>
      <w:marTop w:val="0"/>
      <w:marBottom w:val="0"/>
      <w:divBdr>
        <w:top w:val="none" w:sz="0" w:space="0" w:color="auto"/>
        <w:left w:val="none" w:sz="0" w:space="0" w:color="auto"/>
        <w:bottom w:val="none" w:sz="0" w:space="0" w:color="auto"/>
        <w:right w:val="none" w:sz="0" w:space="0" w:color="auto"/>
      </w:divBdr>
    </w:div>
    <w:div w:id="665669246">
      <w:bodyDiv w:val="1"/>
      <w:marLeft w:val="0"/>
      <w:marRight w:val="0"/>
      <w:marTop w:val="0"/>
      <w:marBottom w:val="0"/>
      <w:divBdr>
        <w:top w:val="none" w:sz="0" w:space="0" w:color="auto"/>
        <w:left w:val="none" w:sz="0" w:space="0" w:color="auto"/>
        <w:bottom w:val="none" w:sz="0" w:space="0" w:color="auto"/>
        <w:right w:val="none" w:sz="0" w:space="0" w:color="auto"/>
      </w:divBdr>
    </w:div>
    <w:div w:id="672269617">
      <w:bodyDiv w:val="1"/>
      <w:marLeft w:val="0"/>
      <w:marRight w:val="0"/>
      <w:marTop w:val="0"/>
      <w:marBottom w:val="0"/>
      <w:divBdr>
        <w:top w:val="none" w:sz="0" w:space="0" w:color="auto"/>
        <w:left w:val="none" w:sz="0" w:space="0" w:color="auto"/>
        <w:bottom w:val="none" w:sz="0" w:space="0" w:color="auto"/>
        <w:right w:val="none" w:sz="0" w:space="0" w:color="auto"/>
      </w:divBdr>
    </w:div>
    <w:div w:id="696472632">
      <w:bodyDiv w:val="1"/>
      <w:marLeft w:val="0"/>
      <w:marRight w:val="0"/>
      <w:marTop w:val="0"/>
      <w:marBottom w:val="0"/>
      <w:divBdr>
        <w:top w:val="none" w:sz="0" w:space="0" w:color="auto"/>
        <w:left w:val="none" w:sz="0" w:space="0" w:color="auto"/>
        <w:bottom w:val="none" w:sz="0" w:space="0" w:color="auto"/>
        <w:right w:val="none" w:sz="0" w:space="0" w:color="auto"/>
      </w:divBdr>
    </w:div>
    <w:div w:id="712969866">
      <w:bodyDiv w:val="1"/>
      <w:marLeft w:val="0"/>
      <w:marRight w:val="0"/>
      <w:marTop w:val="0"/>
      <w:marBottom w:val="0"/>
      <w:divBdr>
        <w:top w:val="none" w:sz="0" w:space="0" w:color="auto"/>
        <w:left w:val="none" w:sz="0" w:space="0" w:color="auto"/>
        <w:bottom w:val="none" w:sz="0" w:space="0" w:color="auto"/>
        <w:right w:val="none" w:sz="0" w:space="0" w:color="auto"/>
      </w:divBdr>
    </w:div>
    <w:div w:id="913660105">
      <w:bodyDiv w:val="1"/>
      <w:marLeft w:val="0"/>
      <w:marRight w:val="0"/>
      <w:marTop w:val="0"/>
      <w:marBottom w:val="0"/>
      <w:divBdr>
        <w:top w:val="none" w:sz="0" w:space="0" w:color="auto"/>
        <w:left w:val="none" w:sz="0" w:space="0" w:color="auto"/>
        <w:bottom w:val="none" w:sz="0" w:space="0" w:color="auto"/>
        <w:right w:val="none" w:sz="0" w:space="0" w:color="auto"/>
      </w:divBdr>
    </w:div>
    <w:div w:id="924267765">
      <w:bodyDiv w:val="1"/>
      <w:marLeft w:val="0"/>
      <w:marRight w:val="0"/>
      <w:marTop w:val="0"/>
      <w:marBottom w:val="0"/>
      <w:divBdr>
        <w:top w:val="none" w:sz="0" w:space="0" w:color="auto"/>
        <w:left w:val="none" w:sz="0" w:space="0" w:color="auto"/>
        <w:bottom w:val="none" w:sz="0" w:space="0" w:color="auto"/>
        <w:right w:val="none" w:sz="0" w:space="0" w:color="auto"/>
      </w:divBdr>
    </w:div>
    <w:div w:id="1123570781">
      <w:bodyDiv w:val="1"/>
      <w:marLeft w:val="0"/>
      <w:marRight w:val="0"/>
      <w:marTop w:val="0"/>
      <w:marBottom w:val="0"/>
      <w:divBdr>
        <w:top w:val="none" w:sz="0" w:space="0" w:color="auto"/>
        <w:left w:val="none" w:sz="0" w:space="0" w:color="auto"/>
        <w:bottom w:val="none" w:sz="0" w:space="0" w:color="auto"/>
        <w:right w:val="none" w:sz="0" w:space="0" w:color="auto"/>
      </w:divBdr>
    </w:div>
    <w:div w:id="1169834124">
      <w:bodyDiv w:val="1"/>
      <w:marLeft w:val="0"/>
      <w:marRight w:val="0"/>
      <w:marTop w:val="0"/>
      <w:marBottom w:val="0"/>
      <w:divBdr>
        <w:top w:val="none" w:sz="0" w:space="0" w:color="auto"/>
        <w:left w:val="none" w:sz="0" w:space="0" w:color="auto"/>
        <w:bottom w:val="none" w:sz="0" w:space="0" w:color="auto"/>
        <w:right w:val="none" w:sz="0" w:space="0" w:color="auto"/>
      </w:divBdr>
    </w:div>
    <w:div w:id="1180007010">
      <w:bodyDiv w:val="1"/>
      <w:marLeft w:val="0"/>
      <w:marRight w:val="0"/>
      <w:marTop w:val="0"/>
      <w:marBottom w:val="0"/>
      <w:divBdr>
        <w:top w:val="none" w:sz="0" w:space="0" w:color="auto"/>
        <w:left w:val="none" w:sz="0" w:space="0" w:color="auto"/>
        <w:bottom w:val="none" w:sz="0" w:space="0" w:color="auto"/>
        <w:right w:val="none" w:sz="0" w:space="0" w:color="auto"/>
      </w:divBdr>
    </w:div>
    <w:div w:id="1201627885">
      <w:bodyDiv w:val="1"/>
      <w:marLeft w:val="0"/>
      <w:marRight w:val="0"/>
      <w:marTop w:val="0"/>
      <w:marBottom w:val="0"/>
      <w:divBdr>
        <w:top w:val="none" w:sz="0" w:space="0" w:color="auto"/>
        <w:left w:val="none" w:sz="0" w:space="0" w:color="auto"/>
        <w:bottom w:val="none" w:sz="0" w:space="0" w:color="auto"/>
        <w:right w:val="none" w:sz="0" w:space="0" w:color="auto"/>
      </w:divBdr>
    </w:div>
    <w:div w:id="1205943954">
      <w:bodyDiv w:val="1"/>
      <w:marLeft w:val="0"/>
      <w:marRight w:val="0"/>
      <w:marTop w:val="0"/>
      <w:marBottom w:val="0"/>
      <w:divBdr>
        <w:top w:val="none" w:sz="0" w:space="0" w:color="auto"/>
        <w:left w:val="none" w:sz="0" w:space="0" w:color="auto"/>
        <w:bottom w:val="none" w:sz="0" w:space="0" w:color="auto"/>
        <w:right w:val="none" w:sz="0" w:space="0" w:color="auto"/>
      </w:divBdr>
    </w:div>
    <w:div w:id="1216166369">
      <w:bodyDiv w:val="1"/>
      <w:marLeft w:val="0"/>
      <w:marRight w:val="0"/>
      <w:marTop w:val="0"/>
      <w:marBottom w:val="0"/>
      <w:divBdr>
        <w:top w:val="none" w:sz="0" w:space="0" w:color="auto"/>
        <w:left w:val="none" w:sz="0" w:space="0" w:color="auto"/>
        <w:bottom w:val="none" w:sz="0" w:space="0" w:color="auto"/>
        <w:right w:val="none" w:sz="0" w:space="0" w:color="auto"/>
      </w:divBdr>
      <w:divsChild>
        <w:div w:id="1106538302">
          <w:marLeft w:val="0"/>
          <w:marRight w:val="0"/>
          <w:marTop w:val="0"/>
          <w:marBottom w:val="0"/>
          <w:divBdr>
            <w:top w:val="none" w:sz="0" w:space="0" w:color="auto"/>
            <w:left w:val="none" w:sz="0" w:space="0" w:color="auto"/>
            <w:bottom w:val="none" w:sz="0" w:space="0" w:color="auto"/>
            <w:right w:val="none" w:sz="0" w:space="0" w:color="auto"/>
          </w:divBdr>
          <w:divsChild>
            <w:div w:id="1192300230">
              <w:marLeft w:val="0"/>
              <w:marRight w:val="0"/>
              <w:marTop w:val="0"/>
              <w:marBottom w:val="0"/>
              <w:divBdr>
                <w:top w:val="none" w:sz="0" w:space="0" w:color="auto"/>
                <w:left w:val="none" w:sz="0" w:space="0" w:color="auto"/>
                <w:bottom w:val="none" w:sz="0" w:space="0" w:color="auto"/>
                <w:right w:val="none" w:sz="0" w:space="0" w:color="auto"/>
              </w:divBdr>
              <w:divsChild>
                <w:div w:id="467942102">
                  <w:marLeft w:val="0"/>
                  <w:marRight w:val="0"/>
                  <w:marTop w:val="0"/>
                  <w:marBottom w:val="0"/>
                  <w:divBdr>
                    <w:top w:val="none" w:sz="0" w:space="0" w:color="auto"/>
                    <w:left w:val="none" w:sz="0" w:space="0" w:color="auto"/>
                    <w:bottom w:val="none" w:sz="0" w:space="0" w:color="auto"/>
                    <w:right w:val="none" w:sz="0" w:space="0" w:color="auto"/>
                  </w:divBdr>
                  <w:divsChild>
                    <w:div w:id="251360645">
                      <w:marLeft w:val="0"/>
                      <w:marRight w:val="0"/>
                      <w:marTop w:val="0"/>
                      <w:marBottom w:val="0"/>
                      <w:divBdr>
                        <w:top w:val="none" w:sz="0" w:space="0" w:color="auto"/>
                        <w:left w:val="none" w:sz="0" w:space="0" w:color="auto"/>
                        <w:bottom w:val="none" w:sz="0" w:space="0" w:color="auto"/>
                        <w:right w:val="none" w:sz="0" w:space="0" w:color="auto"/>
                      </w:divBdr>
                      <w:divsChild>
                        <w:div w:id="319314437">
                          <w:marLeft w:val="0"/>
                          <w:marRight w:val="0"/>
                          <w:marTop w:val="0"/>
                          <w:marBottom w:val="0"/>
                          <w:divBdr>
                            <w:top w:val="none" w:sz="0" w:space="0" w:color="auto"/>
                            <w:left w:val="none" w:sz="0" w:space="0" w:color="auto"/>
                            <w:bottom w:val="none" w:sz="0" w:space="0" w:color="auto"/>
                            <w:right w:val="none" w:sz="0" w:space="0" w:color="auto"/>
                          </w:divBdr>
                          <w:divsChild>
                            <w:div w:id="1481462417">
                              <w:marLeft w:val="0"/>
                              <w:marRight w:val="0"/>
                              <w:marTop w:val="0"/>
                              <w:marBottom w:val="0"/>
                              <w:divBdr>
                                <w:top w:val="none" w:sz="0" w:space="0" w:color="auto"/>
                                <w:left w:val="none" w:sz="0" w:space="0" w:color="auto"/>
                                <w:bottom w:val="none" w:sz="0" w:space="0" w:color="auto"/>
                                <w:right w:val="none" w:sz="0" w:space="0" w:color="auto"/>
                              </w:divBdr>
                              <w:divsChild>
                                <w:div w:id="19997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454815">
      <w:bodyDiv w:val="1"/>
      <w:marLeft w:val="0"/>
      <w:marRight w:val="0"/>
      <w:marTop w:val="0"/>
      <w:marBottom w:val="0"/>
      <w:divBdr>
        <w:top w:val="none" w:sz="0" w:space="0" w:color="auto"/>
        <w:left w:val="none" w:sz="0" w:space="0" w:color="auto"/>
        <w:bottom w:val="none" w:sz="0" w:space="0" w:color="auto"/>
        <w:right w:val="none" w:sz="0" w:space="0" w:color="auto"/>
      </w:divBdr>
    </w:div>
    <w:div w:id="1406297063">
      <w:bodyDiv w:val="1"/>
      <w:marLeft w:val="0"/>
      <w:marRight w:val="0"/>
      <w:marTop w:val="0"/>
      <w:marBottom w:val="0"/>
      <w:divBdr>
        <w:top w:val="none" w:sz="0" w:space="0" w:color="auto"/>
        <w:left w:val="none" w:sz="0" w:space="0" w:color="auto"/>
        <w:bottom w:val="none" w:sz="0" w:space="0" w:color="auto"/>
        <w:right w:val="none" w:sz="0" w:space="0" w:color="auto"/>
      </w:divBdr>
    </w:div>
    <w:div w:id="1413896134">
      <w:bodyDiv w:val="1"/>
      <w:marLeft w:val="0"/>
      <w:marRight w:val="0"/>
      <w:marTop w:val="0"/>
      <w:marBottom w:val="0"/>
      <w:divBdr>
        <w:top w:val="none" w:sz="0" w:space="0" w:color="auto"/>
        <w:left w:val="none" w:sz="0" w:space="0" w:color="auto"/>
        <w:bottom w:val="none" w:sz="0" w:space="0" w:color="auto"/>
        <w:right w:val="none" w:sz="0" w:space="0" w:color="auto"/>
      </w:divBdr>
    </w:div>
    <w:div w:id="1421755829">
      <w:bodyDiv w:val="1"/>
      <w:marLeft w:val="0"/>
      <w:marRight w:val="0"/>
      <w:marTop w:val="0"/>
      <w:marBottom w:val="0"/>
      <w:divBdr>
        <w:top w:val="none" w:sz="0" w:space="0" w:color="auto"/>
        <w:left w:val="none" w:sz="0" w:space="0" w:color="auto"/>
        <w:bottom w:val="none" w:sz="0" w:space="0" w:color="auto"/>
        <w:right w:val="none" w:sz="0" w:space="0" w:color="auto"/>
      </w:divBdr>
    </w:div>
    <w:div w:id="1424914720">
      <w:bodyDiv w:val="1"/>
      <w:marLeft w:val="0"/>
      <w:marRight w:val="0"/>
      <w:marTop w:val="0"/>
      <w:marBottom w:val="0"/>
      <w:divBdr>
        <w:top w:val="none" w:sz="0" w:space="0" w:color="auto"/>
        <w:left w:val="none" w:sz="0" w:space="0" w:color="auto"/>
        <w:bottom w:val="none" w:sz="0" w:space="0" w:color="auto"/>
        <w:right w:val="none" w:sz="0" w:space="0" w:color="auto"/>
      </w:divBdr>
    </w:div>
    <w:div w:id="1472669271">
      <w:bodyDiv w:val="1"/>
      <w:marLeft w:val="0"/>
      <w:marRight w:val="0"/>
      <w:marTop w:val="0"/>
      <w:marBottom w:val="0"/>
      <w:divBdr>
        <w:top w:val="none" w:sz="0" w:space="0" w:color="auto"/>
        <w:left w:val="none" w:sz="0" w:space="0" w:color="auto"/>
        <w:bottom w:val="none" w:sz="0" w:space="0" w:color="auto"/>
        <w:right w:val="none" w:sz="0" w:space="0" w:color="auto"/>
      </w:divBdr>
    </w:div>
    <w:div w:id="1484546477">
      <w:bodyDiv w:val="1"/>
      <w:marLeft w:val="0"/>
      <w:marRight w:val="0"/>
      <w:marTop w:val="0"/>
      <w:marBottom w:val="0"/>
      <w:divBdr>
        <w:top w:val="none" w:sz="0" w:space="0" w:color="auto"/>
        <w:left w:val="none" w:sz="0" w:space="0" w:color="auto"/>
        <w:bottom w:val="none" w:sz="0" w:space="0" w:color="auto"/>
        <w:right w:val="none" w:sz="0" w:space="0" w:color="auto"/>
      </w:divBdr>
    </w:div>
    <w:div w:id="1486818864">
      <w:bodyDiv w:val="1"/>
      <w:marLeft w:val="0"/>
      <w:marRight w:val="0"/>
      <w:marTop w:val="0"/>
      <w:marBottom w:val="0"/>
      <w:divBdr>
        <w:top w:val="none" w:sz="0" w:space="0" w:color="auto"/>
        <w:left w:val="none" w:sz="0" w:space="0" w:color="auto"/>
        <w:bottom w:val="none" w:sz="0" w:space="0" w:color="auto"/>
        <w:right w:val="none" w:sz="0" w:space="0" w:color="auto"/>
      </w:divBdr>
    </w:div>
    <w:div w:id="1499223645">
      <w:bodyDiv w:val="1"/>
      <w:marLeft w:val="0"/>
      <w:marRight w:val="0"/>
      <w:marTop w:val="0"/>
      <w:marBottom w:val="0"/>
      <w:divBdr>
        <w:top w:val="none" w:sz="0" w:space="0" w:color="auto"/>
        <w:left w:val="none" w:sz="0" w:space="0" w:color="auto"/>
        <w:bottom w:val="none" w:sz="0" w:space="0" w:color="auto"/>
        <w:right w:val="none" w:sz="0" w:space="0" w:color="auto"/>
      </w:divBdr>
    </w:div>
    <w:div w:id="1499231274">
      <w:bodyDiv w:val="1"/>
      <w:marLeft w:val="0"/>
      <w:marRight w:val="0"/>
      <w:marTop w:val="0"/>
      <w:marBottom w:val="0"/>
      <w:divBdr>
        <w:top w:val="none" w:sz="0" w:space="0" w:color="auto"/>
        <w:left w:val="none" w:sz="0" w:space="0" w:color="auto"/>
        <w:bottom w:val="none" w:sz="0" w:space="0" w:color="auto"/>
        <w:right w:val="none" w:sz="0" w:space="0" w:color="auto"/>
      </w:divBdr>
    </w:div>
    <w:div w:id="1531914161">
      <w:bodyDiv w:val="1"/>
      <w:marLeft w:val="0"/>
      <w:marRight w:val="0"/>
      <w:marTop w:val="0"/>
      <w:marBottom w:val="0"/>
      <w:divBdr>
        <w:top w:val="none" w:sz="0" w:space="0" w:color="auto"/>
        <w:left w:val="none" w:sz="0" w:space="0" w:color="auto"/>
        <w:bottom w:val="none" w:sz="0" w:space="0" w:color="auto"/>
        <w:right w:val="none" w:sz="0" w:space="0" w:color="auto"/>
      </w:divBdr>
    </w:div>
    <w:div w:id="1593851035">
      <w:bodyDiv w:val="1"/>
      <w:marLeft w:val="0"/>
      <w:marRight w:val="0"/>
      <w:marTop w:val="0"/>
      <w:marBottom w:val="0"/>
      <w:divBdr>
        <w:top w:val="none" w:sz="0" w:space="0" w:color="auto"/>
        <w:left w:val="none" w:sz="0" w:space="0" w:color="auto"/>
        <w:bottom w:val="none" w:sz="0" w:space="0" w:color="auto"/>
        <w:right w:val="none" w:sz="0" w:space="0" w:color="auto"/>
      </w:divBdr>
      <w:divsChild>
        <w:div w:id="1410690602">
          <w:marLeft w:val="0"/>
          <w:marRight w:val="0"/>
          <w:marTop w:val="0"/>
          <w:marBottom w:val="0"/>
          <w:divBdr>
            <w:top w:val="none" w:sz="0" w:space="0" w:color="auto"/>
            <w:left w:val="none" w:sz="0" w:space="0" w:color="auto"/>
            <w:bottom w:val="none" w:sz="0" w:space="0" w:color="auto"/>
            <w:right w:val="none" w:sz="0" w:space="0" w:color="auto"/>
          </w:divBdr>
          <w:divsChild>
            <w:div w:id="43262140">
              <w:marLeft w:val="0"/>
              <w:marRight w:val="0"/>
              <w:marTop w:val="0"/>
              <w:marBottom w:val="0"/>
              <w:divBdr>
                <w:top w:val="none" w:sz="0" w:space="0" w:color="auto"/>
                <w:left w:val="none" w:sz="0" w:space="0" w:color="auto"/>
                <w:bottom w:val="none" w:sz="0" w:space="0" w:color="auto"/>
                <w:right w:val="none" w:sz="0" w:space="0" w:color="auto"/>
              </w:divBdr>
              <w:divsChild>
                <w:div w:id="229341669">
                  <w:marLeft w:val="0"/>
                  <w:marRight w:val="0"/>
                  <w:marTop w:val="0"/>
                  <w:marBottom w:val="0"/>
                  <w:divBdr>
                    <w:top w:val="none" w:sz="0" w:space="0" w:color="auto"/>
                    <w:left w:val="none" w:sz="0" w:space="0" w:color="auto"/>
                    <w:bottom w:val="none" w:sz="0" w:space="0" w:color="auto"/>
                    <w:right w:val="none" w:sz="0" w:space="0" w:color="auto"/>
                  </w:divBdr>
                  <w:divsChild>
                    <w:div w:id="1130854769">
                      <w:marLeft w:val="0"/>
                      <w:marRight w:val="0"/>
                      <w:marTop w:val="0"/>
                      <w:marBottom w:val="0"/>
                      <w:divBdr>
                        <w:top w:val="none" w:sz="0" w:space="0" w:color="auto"/>
                        <w:left w:val="none" w:sz="0" w:space="0" w:color="auto"/>
                        <w:bottom w:val="none" w:sz="0" w:space="0" w:color="auto"/>
                        <w:right w:val="none" w:sz="0" w:space="0" w:color="auto"/>
                      </w:divBdr>
                      <w:divsChild>
                        <w:div w:id="17032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007750">
      <w:bodyDiv w:val="1"/>
      <w:marLeft w:val="0"/>
      <w:marRight w:val="0"/>
      <w:marTop w:val="0"/>
      <w:marBottom w:val="0"/>
      <w:divBdr>
        <w:top w:val="none" w:sz="0" w:space="0" w:color="auto"/>
        <w:left w:val="none" w:sz="0" w:space="0" w:color="auto"/>
        <w:bottom w:val="none" w:sz="0" w:space="0" w:color="auto"/>
        <w:right w:val="none" w:sz="0" w:space="0" w:color="auto"/>
      </w:divBdr>
      <w:divsChild>
        <w:div w:id="254289922">
          <w:marLeft w:val="0"/>
          <w:marRight w:val="0"/>
          <w:marTop w:val="0"/>
          <w:marBottom w:val="0"/>
          <w:divBdr>
            <w:top w:val="none" w:sz="0" w:space="0" w:color="auto"/>
            <w:left w:val="none" w:sz="0" w:space="0" w:color="auto"/>
            <w:bottom w:val="none" w:sz="0" w:space="0" w:color="auto"/>
            <w:right w:val="none" w:sz="0" w:space="0" w:color="auto"/>
          </w:divBdr>
          <w:divsChild>
            <w:div w:id="891311290">
              <w:marLeft w:val="0"/>
              <w:marRight w:val="0"/>
              <w:marTop w:val="0"/>
              <w:marBottom w:val="0"/>
              <w:divBdr>
                <w:top w:val="none" w:sz="0" w:space="0" w:color="auto"/>
                <w:left w:val="none" w:sz="0" w:space="0" w:color="auto"/>
                <w:bottom w:val="none" w:sz="0" w:space="0" w:color="auto"/>
                <w:right w:val="none" w:sz="0" w:space="0" w:color="auto"/>
              </w:divBdr>
              <w:divsChild>
                <w:div w:id="13815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9641">
      <w:bodyDiv w:val="1"/>
      <w:marLeft w:val="0"/>
      <w:marRight w:val="0"/>
      <w:marTop w:val="0"/>
      <w:marBottom w:val="0"/>
      <w:divBdr>
        <w:top w:val="none" w:sz="0" w:space="0" w:color="auto"/>
        <w:left w:val="none" w:sz="0" w:space="0" w:color="auto"/>
        <w:bottom w:val="none" w:sz="0" w:space="0" w:color="auto"/>
        <w:right w:val="none" w:sz="0" w:space="0" w:color="auto"/>
      </w:divBdr>
    </w:div>
    <w:div w:id="1653098282">
      <w:bodyDiv w:val="1"/>
      <w:marLeft w:val="0"/>
      <w:marRight w:val="0"/>
      <w:marTop w:val="0"/>
      <w:marBottom w:val="0"/>
      <w:divBdr>
        <w:top w:val="none" w:sz="0" w:space="0" w:color="auto"/>
        <w:left w:val="none" w:sz="0" w:space="0" w:color="auto"/>
        <w:bottom w:val="none" w:sz="0" w:space="0" w:color="auto"/>
        <w:right w:val="none" w:sz="0" w:space="0" w:color="auto"/>
      </w:divBdr>
    </w:div>
    <w:div w:id="1663969363">
      <w:bodyDiv w:val="1"/>
      <w:marLeft w:val="0"/>
      <w:marRight w:val="0"/>
      <w:marTop w:val="0"/>
      <w:marBottom w:val="0"/>
      <w:divBdr>
        <w:top w:val="none" w:sz="0" w:space="0" w:color="auto"/>
        <w:left w:val="none" w:sz="0" w:space="0" w:color="auto"/>
        <w:bottom w:val="none" w:sz="0" w:space="0" w:color="auto"/>
        <w:right w:val="none" w:sz="0" w:space="0" w:color="auto"/>
      </w:divBdr>
    </w:div>
    <w:div w:id="1671442875">
      <w:bodyDiv w:val="1"/>
      <w:marLeft w:val="0"/>
      <w:marRight w:val="0"/>
      <w:marTop w:val="0"/>
      <w:marBottom w:val="0"/>
      <w:divBdr>
        <w:top w:val="none" w:sz="0" w:space="0" w:color="auto"/>
        <w:left w:val="none" w:sz="0" w:space="0" w:color="auto"/>
        <w:bottom w:val="none" w:sz="0" w:space="0" w:color="auto"/>
        <w:right w:val="none" w:sz="0" w:space="0" w:color="auto"/>
      </w:divBdr>
    </w:div>
    <w:div w:id="1694725318">
      <w:bodyDiv w:val="1"/>
      <w:marLeft w:val="0"/>
      <w:marRight w:val="0"/>
      <w:marTop w:val="0"/>
      <w:marBottom w:val="0"/>
      <w:divBdr>
        <w:top w:val="none" w:sz="0" w:space="0" w:color="auto"/>
        <w:left w:val="none" w:sz="0" w:space="0" w:color="auto"/>
        <w:bottom w:val="none" w:sz="0" w:space="0" w:color="auto"/>
        <w:right w:val="none" w:sz="0" w:space="0" w:color="auto"/>
      </w:divBdr>
    </w:div>
    <w:div w:id="1747221741">
      <w:bodyDiv w:val="1"/>
      <w:marLeft w:val="0"/>
      <w:marRight w:val="0"/>
      <w:marTop w:val="0"/>
      <w:marBottom w:val="0"/>
      <w:divBdr>
        <w:top w:val="none" w:sz="0" w:space="0" w:color="auto"/>
        <w:left w:val="none" w:sz="0" w:space="0" w:color="auto"/>
        <w:bottom w:val="none" w:sz="0" w:space="0" w:color="auto"/>
        <w:right w:val="none" w:sz="0" w:space="0" w:color="auto"/>
      </w:divBdr>
    </w:div>
    <w:div w:id="1784880011">
      <w:bodyDiv w:val="1"/>
      <w:marLeft w:val="0"/>
      <w:marRight w:val="0"/>
      <w:marTop w:val="0"/>
      <w:marBottom w:val="0"/>
      <w:divBdr>
        <w:top w:val="none" w:sz="0" w:space="0" w:color="auto"/>
        <w:left w:val="none" w:sz="0" w:space="0" w:color="auto"/>
        <w:bottom w:val="none" w:sz="0" w:space="0" w:color="auto"/>
        <w:right w:val="none" w:sz="0" w:space="0" w:color="auto"/>
      </w:divBdr>
    </w:div>
    <w:div w:id="1801217212">
      <w:bodyDiv w:val="1"/>
      <w:marLeft w:val="0"/>
      <w:marRight w:val="0"/>
      <w:marTop w:val="0"/>
      <w:marBottom w:val="0"/>
      <w:divBdr>
        <w:top w:val="none" w:sz="0" w:space="0" w:color="auto"/>
        <w:left w:val="none" w:sz="0" w:space="0" w:color="auto"/>
        <w:bottom w:val="none" w:sz="0" w:space="0" w:color="auto"/>
        <w:right w:val="none" w:sz="0" w:space="0" w:color="auto"/>
      </w:divBdr>
    </w:div>
    <w:div w:id="1819220449">
      <w:bodyDiv w:val="1"/>
      <w:marLeft w:val="0"/>
      <w:marRight w:val="0"/>
      <w:marTop w:val="0"/>
      <w:marBottom w:val="0"/>
      <w:divBdr>
        <w:top w:val="none" w:sz="0" w:space="0" w:color="auto"/>
        <w:left w:val="none" w:sz="0" w:space="0" w:color="auto"/>
        <w:bottom w:val="none" w:sz="0" w:space="0" w:color="auto"/>
        <w:right w:val="none" w:sz="0" w:space="0" w:color="auto"/>
      </w:divBdr>
    </w:div>
    <w:div w:id="1867794801">
      <w:bodyDiv w:val="1"/>
      <w:marLeft w:val="0"/>
      <w:marRight w:val="0"/>
      <w:marTop w:val="0"/>
      <w:marBottom w:val="0"/>
      <w:divBdr>
        <w:top w:val="none" w:sz="0" w:space="0" w:color="auto"/>
        <w:left w:val="none" w:sz="0" w:space="0" w:color="auto"/>
        <w:bottom w:val="none" w:sz="0" w:space="0" w:color="auto"/>
        <w:right w:val="none" w:sz="0" w:space="0" w:color="auto"/>
      </w:divBdr>
    </w:div>
    <w:div w:id="1915358194">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85232290">
      <w:bodyDiv w:val="1"/>
      <w:marLeft w:val="0"/>
      <w:marRight w:val="0"/>
      <w:marTop w:val="0"/>
      <w:marBottom w:val="0"/>
      <w:divBdr>
        <w:top w:val="none" w:sz="0" w:space="0" w:color="auto"/>
        <w:left w:val="none" w:sz="0" w:space="0" w:color="auto"/>
        <w:bottom w:val="none" w:sz="0" w:space="0" w:color="auto"/>
        <w:right w:val="none" w:sz="0" w:space="0" w:color="auto"/>
      </w:divBdr>
    </w:div>
    <w:div w:id="2114081693">
      <w:bodyDiv w:val="1"/>
      <w:marLeft w:val="0"/>
      <w:marRight w:val="0"/>
      <w:marTop w:val="0"/>
      <w:marBottom w:val="0"/>
      <w:divBdr>
        <w:top w:val="none" w:sz="0" w:space="0" w:color="auto"/>
        <w:left w:val="none" w:sz="0" w:space="0" w:color="auto"/>
        <w:bottom w:val="none" w:sz="0" w:space="0" w:color="auto"/>
        <w:right w:val="none" w:sz="0" w:space="0" w:color="auto"/>
      </w:divBdr>
    </w:div>
    <w:div w:id="213031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mazon.ca/b?ie=UTF8&amp;node=21156835011" TargetMode="External"/><Relationship Id="rId4" Type="http://schemas.openxmlformats.org/officeDocument/2006/relationships/settings" Target="settings.xml"/><Relationship Id="rId9" Type="http://schemas.openxmlformats.org/officeDocument/2006/relationships/hyperlink" Target="https://www.redsealvending.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E00CF-2741-45EA-AD1D-3CFDD7815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SickKids - Single Sign-On - RFI Response</vt:lpstr>
    </vt:vector>
  </TitlesOfParts>
  <Company/>
  <LinksUpToDate>false</LinksUpToDate>
  <CharactersWithSpaces>19630</CharactersWithSpaces>
  <SharedDoc>false</SharedDoc>
  <HLinks>
    <vt:vector size="12" baseType="variant">
      <vt:variant>
        <vt:i4>2031637</vt:i4>
      </vt:variant>
      <vt:variant>
        <vt:i4>39</vt:i4>
      </vt:variant>
      <vt:variant>
        <vt:i4>0</vt:i4>
      </vt:variant>
      <vt:variant>
        <vt:i4>5</vt:i4>
      </vt:variant>
      <vt:variant>
        <vt:lpwstr>https://www.amazon.ca/b?ie=UTF8&amp;node=21156835011</vt:lpwstr>
      </vt:variant>
      <vt:variant>
        <vt:lpwstr/>
      </vt:variant>
      <vt:variant>
        <vt:i4>6619263</vt:i4>
      </vt:variant>
      <vt:variant>
        <vt:i4>36</vt:i4>
      </vt:variant>
      <vt:variant>
        <vt:i4>0</vt:i4>
      </vt:variant>
      <vt:variant>
        <vt:i4>5</vt:i4>
      </vt:variant>
      <vt:variant>
        <vt:lpwstr>https://www.redsealvending.ca/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SickKids - Single Sign-On - RFI Response</dc:title>
  <dc:subject/>
  <dc:creator>Adrian Madden</dc:creator>
  <cp:keywords/>
  <cp:lastModifiedBy>David Zhou</cp:lastModifiedBy>
  <cp:revision>2</cp:revision>
  <cp:lastPrinted>2011-06-17T17:25:00Z</cp:lastPrinted>
  <dcterms:created xsi:type="dcterms:W3CDTF">2021-04-13T00:57:00Z</dcterms:created>
  <dcterms:modified xsi:type="dcterms:W3CDTF">2021-04-13T00:57:00Z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SDM</vt:lpwstr>
  </property>
  <property fmtid="{D5CDD505-2E9C-101B-9397-08002B2CF9AE}" pid="3" name="Company Name">
    <vt:lpwstr>TELUS Security Solutions</vt:lpwstr>
  </property>
  <property fmtid="{D5CDD505-2E9C-101B-9397-08002B2CF9AE}" pid="4" name="Client Name">
    <vt:lpwstr>Shoppers Drug Mart Corporation</vt:lpwstr>
  </property>
  <property fmtid="{D5CDD505-2E9C-101B-9397-08002B2CF9AE}" pid="5" name="Project">
    <vt:lpwstr>Motorola WIPS, WLAN and MSP Services</vt:lpwstr>
  </property>
  <property fmtid="{D5CDD505-2E9C-101B-9397-08002B2CF9AE}" pid="6" name="Project #">
    <vt:lpwstr>RFP0909-HMC-01</vt:lpwstr>
  </property>
  <property fmtid="{D5CDD505-2E9C-101B-9397-08002B2CF9AE}" pid="7" name="Document Type">
    <vt:lpwstr>Proposal</vt:lpwstr>
  </property>
  <property fmtid="{D5CDD505-2E9C-101B-9397-08002B2CF9AE}" pid="8" name="Co.">
    <vt:lpwstr>TELUS</vt:lpwstr>
  </property>
  <property fmtid="{D5CDD505-2E9C-101B-9397-08002B2CF9AE}" pid="9" name="Project Date">
    <vt:lpwstr/>
  </property>
  <property fmtid="{D5CDD505-2E9C-101B-9397-08002B2CF9AE}" pid="10" name="Subject">
    <vt:lpwstr/>
  </property>
  <property fmtid="{D5CDD505-2E9C-101B-9397-08002B2CF9AE}" pid="11" name="Keywords">
    <vt:lpwstr/>
  </property>
  <property fmtid="{D5CDD505-2E9C-101B-9397-08002B2CF9AE}" pid="12" name="_Author">
    <vt:lpwstr>t841133</vt:lpwstr>
  </property>
  <property fmtid="{D5CDD505-2E9C-101B-9397-08002B2CF9AE}" pid="13" name="_Category">
    <vt:lpwstr/>
  </property>
  <property fmtid="{D5CDD505-2E9C-101B-9397-08002B2CF9AE}" pid="14" name="Categories">
    <vt:lpwstr/>
  </property>
  <property fmtid="{D5CDD505-2E9C-101B-9397-08002B2CF9AE}" pid="15" name="Approval Level">
    <vt:lpwstr/>
  </property>
  <property fmtid="{D5CDD505-2E9C-101B-9397-08002B2CF9AE}" pid="16" name="_Comments">
    <vt:lpwstr/>
  </property>
  <property fmtid="{D5CDD505-2E9C-101B-9397-08002B2CF9AE}" pid="17" name="Assigned To">
    <vt:lpwstr/>
  </property>
</Properties>
</file>